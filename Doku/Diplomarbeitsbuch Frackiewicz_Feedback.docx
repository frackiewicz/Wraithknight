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7F605C" w:rsidP="007C40EE">
      <w:pPr>
        <w:pStyle w:val="CopyFirstPara"/>
      </w:pPr>
      <w:ins w:id="1" w:author="Evi Breunig" w:date="2019-03-28T22:08:00Z">
        <w:r>
          <w:t>Ist das eine Kurzfassung der Diplomarbeit???</w:t>
        </w:r>
      </w:ins>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2" w:name="_Toc401212868"/>
      <w:r w:rsidRPr="00FE79C1">
        <w:lastRenderedPageBreak/>
        <w:t>Abstract</w:t>
      </w:r>
      <w:bookmarkEnd w:id="2"/>
    </w:p>
    <w:p w:rsidR="00C774AE" w:rsidRPr="00076B0B" w:rsidRDefault="00C774AE" w:rsidP="007C40EE">
      <w:pPr>
        <w:pStyle w:val="Copy"/>
        <w:rPr>
          <w:lang w:val="en-US"/>
        </w:rPr>
      </w:pPr>
    </w:p>
    <w:p w:rsidR="00C774AE" w:rsidRPr="00076B0B" w:rsidRDefault="00C774AE" w:rsidP="007C40EE">
      <w:pPr>
        <w:pStyle w:val="Copy"/>
        <w:rPr>
          <w:lang w:val="en-US"/>
        </w:rPr>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3" w:name="_Toc401212869"/>
      <w:r w:rsidRPr="00FE79C1">
        <w:lastRenderedPageBreak/>
        <w:t>Ehrenwörtliche Erklärung</w:t>
      </w:r>
      <w:bookmarkEnd w:id="3"/>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4" w:name="_Toc401212870"/>
      <w:r w:rsidRPr="00FE79C1">
        <w:lastRenderedPageBreak/>
        <w:t>Präambel</w:t>
      </w:r>
      <w:bookmarkEnd w:id="4"/>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7F605C">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7F605C">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7F605C">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7F605C">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F605C">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7F605C">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7F605C">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7F605C">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7F605C">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7F605C">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7F605C">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w:t>
      </w:r>
      <w:ins w:id="5" w:author="Evi Breunig" w:date="2019-03-28T22:09:00Z">
        <w:r w:rsidR="007F605C">
          <w:t>n</w:t>
        </w:r>
      </w:ins>
      <w:r>
        <w:t xml:space="preserv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05C" w:rsidRPr="00167AC2" w:rsidRDefault="007F605C" w:rsidP="007D7D58">
                            <w:pPr>
                              <w:pStyle w:val="Beschriftung"/>
                              <w:rPr>
                                <w:noProof/>
                                <w:sz w:val="24"/>
                              </w:rPr>
                            </w:pPr>
                            <w:bookmarkStart w:id="6" w:name="_Toc401212366"/>
                            <w:r>
                              <w:t>Abbildung 1. Monogame Logo</w:t>
                            </w:r>
                            <w:r>
                              <w:br/>
                              <w:t xml:space="preserve">Quelle: </w:t>
                            </w:r>
                            <w:r w:rsidRPr="00182264">
                              <w:t>h</w:t>
                            </w:r>
                            <w:bookmarkEnd w:id="6"/>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7F605C" w:rsidRPr="00167AC2" w:rsidRDefault="007F605C" w:rsidP="007D7D58">
                      <w:pPr>
                        <w:pStyle w:val="Beschriftung"/>
                        <w:rPr>
                          <w:noProof/>
                          <w:sz w:val="24"/>
                        </w:rPr>
                      </w:pPr>
                      <w:bookmarkStart w:id="7" w:name="_Toc401212366"/>
                      <w:r>
                        <w:t>Abbildung 1. Monogame Logo</w:t>
                      </w:r>
                      <w:r>
                        <w:br/>
                        <w:t xml:space="preserve">Quelle: </w:t>
                      </w:r>
                      <w:r w:rsidRPr="00182264">
                        <w:t>h</w:t>
                      </w:r>
                      <w:bookmarkEnd w:id="7"/>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w:t>
      </w:r>
      <w:ins w:id="8" w:author="Evi Breunig" w:date="2019-03-28T22:09:00Z">
        <w:r w:rsidR="007F605C">
          <w:t>-</w:t>
        </w:r>
      </w:ins>
      <w:del w:id="9" w:author="Evi Breunig" w:date="2019-03-28T22:09:00Z">
        <w:r w:rsidDel="007F605C">
          <w:delText xml:space="preserve"> </w:delText>
        </w:r>
      </w:del>
      <w:r>
        <w:t>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w:t>
      </w:r>
      <w:ins w:id="10" w:author="Evi Breunig" w:date="2019-03-28T22:10:00Z">
        <w:r w:rsidR="007F605C">
          <w:t>-</w:t>
        </w:r>
      </w:ins>
      <w:del w:id="11" w:author="Evi Breunig" w:date="2019-03-28T22:10:00Z">
        <w:r w:rsidDel="007F605C">
          <w:delText xml:space="preserve"> </w:delText>
        </w:r>
      </w:del>
      <w:r>
        <w:t>API. Sie wird von Windows</w:t>
      </w:r>
      <w:ins w:id="12" w:author="Evi Breunig" w:date="2019-03-28T22:10:00Z">
        <w:r w:rsidR="007F605C">
          <w:t>-</w:t>
        </w:r>
      </w:ins>
      <w:del w:id="13" w:author="Evi Breunig" w:date="2019-03-28T22:10:00Z">
        <w:r w:rsidDel="007F605C">
          <w:delText xml:space="preserve"> </w:delText>
        </w:r>
      </w:del>
      <w:r>
        <w:t>Systemen und Xbox</w:t>
      </w:r>
      <w:ins w:id="14" w:author="Evi Breunig" w:date="2019-03-28T22:10:00Z">
        <w:r w:rsidR="007F605C">
          <w:t>-</w:t>
        </w:r>
      </w:ins>
      <w:del w:id="15" w:author="Evi Breunig" w:date="2019-03-28T22:10:00Z">
        <w:r w:rsidDel="007F605C">
          <w:delText xml:space="preserve"> </w:delText>
        </w:r>
      </w:del>
      <w:r>
        <w:t>Konsolen unterstützt.</w:t>
      </w:r>
    </w:p>
    <w:p w:rsidR="00B65ACC" w:rsidRDefault="00B65ACC" w:rsidP="00B65ACC">
      <w:pPr>
        <w:pStyle w:val="CopyFirstPara"/>
        <w:numPr>
          <w:ilvl w:val="0"/>
          <w:numId w:val="5"/>
        </w:numPr>
      </w:pPr>
      <w:r>
        <w:t>OpenGL ist eine Open-Source Gra</w:t>
      </w:r>
      <w:r w:rsidR="00C02A72">
        <w:t>ph</w:t>
      </w:r>
      <w:r>
        <w:t>ik</w:t>
      </w:r>
      <w:ins w:id="16" w:author="Evi Breunig" w:date="2019-03-28T22:10:00Z">
        <w:r w:rsidR="007F605C">
          <w:t>-</w:t>
        </w:r>
      </w:ins>
      <w:del w:id="17" w:author="Evi Breunig" w:date="2019-03-28T22:10:00Z">
        <w:r w:rsidDel="007F605C">
          <w:delText xml:space="preserve"> </w:delText>
        </w:r>
      </w:del>
      <w:r>
        <w:t>API</w:t>
      </w:r>
      <w:r w:rsidR="00EB3B0D">
        <w:t xml:space="preserve">. Sie ist </w:t>
      </w:r>
      <w:proofErr w:type="spellStart"/>
      <w:ins w:id="18" w:author="Evi Breunig" w:date="2019-03-28T22:10:00Z">
        <w:r w:rsidR="007F605C">
          <w:t>p</w:t>
        </w:r>
      </w:ins>
      <w:del w:id="19" w:author="Evi Breunig" w:date="2019-03-28T22:10:00Z">
        <w:r w:rsidR="00EB3B0D" w:rsidDel="007F605C">
          <w:delText>P</w:delText>
        </w:r>
      </w:del>
      <w:r w:rsidR="00EB3B0D">
        <w:t>lat</w:t>
      </w:r>
      <w:proofErr w:type="spellEnd"/>
      <w:r w:rsidR="00B57889">
        <w:rPr>
          <w:lang/>
        </w:rPr>
        <w:t>t</w:t>
      </w:r>
      <w:r w:rsidR="00EB3B0D">
        <w:t>form</w:t>
      </w:r>
      <w:del w:id="20" w:author="Evi Breunig" w:date="2019-03-28T22:10:00Z">
        <w:r w:rsidR="00EB3B0D" w:rsidDel="007F605C">
          <w:delText xml:space="preserve"> </w:delText>
        </w:r>
      </w:del>
      <w:r w:rsidR="00EB3B0D">
        <w:t xml:space="preserve">übergreifend und kann für Windows, </w:t>
      </w:r>
      <w:proofErr w:type="spellStart"/>
      <w:r w:rsidR="0068460F">
        <w:t>macOS</w:t>
      </w:r>
      <w:proofErr w:type="spellEnd"/>
      <w:r w:rsidR="0068460F">
        <w:t xml:space="preserve"> und</w:t>
      </w:r>
      <w:r w:rsidR="00EB3B0D">
        <w:t xml:space="preserve"> Linux</w:t>
      </w:r>
      <w:r w:rsidR="0068460F">
        <w:t xml:space="preserve"> Systeme verwendet geben.</w:t>
      </w:r>
    </w:p>
    <w:p w:rsidR="003B35B7" w:rsidRDefault="003B35B7" w:rsidP="00B65ACC">
      <w:pPr>
        <w:pStyle w:val="CopyFirstPara"/>
        <w:numPr>
          <w:ilvl w:val="0"/>
          <w:numId w:val="5"/>
        </w:numPr>
      </w:pPr>
      <w:proofErr w:type="spellStart"/>
      <w:r>
        <w:t>Xamarin</w:t>
      </w:r>
      <w:proofErr w:type="spellEnd"/>
      <w:r>
        <w:t>?</w:t>
      </w:r>
      <w:ins w:id="21" w:author="Evi Breunig" w:date="2019-03-28T22:11:00Z">
        <w:r w:rsidR="007F605C">
          <w:t xml:space="preserve"> (weglassen)</w:t>
        </w:r>
      </w:ins>
    </w:p>
    <w:p w:rsidR="00C02A72" w:rsidRDefault="00C02A72" w:rsidP="00C02A72">
      <w:pPr>
        <w:pStyle w:val="CopyFirstPara"/>
      </w:pPr>
    </w:p>
    <w:p w:rsidR="00C02A72" w:rsidRDefault="00C02A72" w:rsidP="00C02A72">
      <w:pPr>
        <w:pStyle w:val="CopyFirstPara"/>
      </w:pPr>
      <w:r>
        <w:t xml:space="preserve">Diese Bibliotheken werden vom Monogame Framework zum </w:t>
      </w:r>
      <w:ins w:id="22" w:author="Evi Breunig" w:date="2019-03-28T22:11:00Z">
        <w:r w:rsidR="007F605C">
          <w:t>K</w:t>
        </w:r>
      </w:ins>
      <w:del w:id="23" w:author="Evi Breunig" w:date="2019-03-28T22:11:00Z">
        <w:r w:rsidDel="007F605C">
          <w:delText>k</w:delText>
        </w:r>
      </w:del>
      <w:r>
        <w:t>ommunizieren mit der Graphikkarte verwendet</w:t>
      </w:r>
      <w:r w:rsidR="003B35B7">
        <w:t xml:space="preserve">. Beim Erstellen eines Projektes muss man sich für eines dieser </w:t>
      </w:r>
      <w:ins w:id="24" w:author="Evi Breunig" w:date="2019-03-28T22:11:00Z">
        <w:r w:rsidR="007F605C">
          <w:t>z</w:t>
        </w:r>
      </w:ins>
      <w:del w:id="25" w:author="Evi Breunig" w:date="2019-03-28T22:11:00Z">
        <w:r w:rsidR="003B35B7" w:rsidDel="007F605C">
          <w:delText>Z</w:delText>
        </w:r>
      </w:del>
      <w:r w:rsidR="003B35B7">
        <w:t>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w:t>
      </w:r>
      <w:proofErr w:type="spellStart"/>
      <w:r>
        <w:t>Pla</w:t>
      </w:r>
      <w:proofErr w:type="spellEnd"/>
      <w:r w:rsidR="00B57889">
        <w:rPr>
          <w:lang/>
        </w:rPr>
        <w:t>t</w:t>
      </w:r>
      <w:proofErr w:type="spellStart"/>
      <w:r>
        <w:t>tformen</w:t>
      </w:r>
      <w:proofErr w:type="spellEnd"/>
      <w:r>
        <w:t xml:space="preserve">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w:t>
      </w:r>
      <w:ins w:id="26" w:author="Evi Breunig" w:date="2019-03-28T22:12:00Z">
        <w:r w:rsidR="007F605C">
          <w:t>-</w:t>
        </w:r>
      </w:ins>
      <w:del w:id="27" w:author="Evi Breunig" w:date="2019-03-28T22:12:00Z">
        <w:r w:rsidDel="007F605C">
          <w:delText xml:space="preserve"> </w:delText>
        </w:r>
      </w:del>
      <w:r>
        <w:t>Vorlage sieht folgender</w:t>
      </w:r>
      <w:r w:rsidR="00FB6D26">
        <w:rPr>
          <w:lang/>
        </w:rPr>
        <w:t>m</w:t>
      </w:r>
      <w:r>
        <w:t>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protected</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override</w:t>
            </w:r>
            <w:r w:rsidRPr="00101F72">
              <w:rPr>
                <w:rFonts w:ascii="Consolas" w:hAnsi="Consolas" w:cs="Consolas"/>
                <w:color w:val="000000"/>
                <w:sz w:val="19"/>
                <w:szCs w:val="19"/>
                <w:lang w:val="en-US"/>
              </w:rPr>
              <w:t xml:space="preserve"> </w:t>
            </w:r>
            <w:r w:rsidRPr="00101F72">
              <w:rPr>
                <w:rFonts w:ascii="Consolas" w:hAnsi="Consolas" w:cs="Consolas"/>
                <w:color w:val="0000FF"/>
                <w:sz w:val="19"/>
                <w:szCs w:val="19"/>
                <w:lang w:val="en-US"/>
              </w:rPr>
              <w:t>void</w:t>
            </w:r>
            <w:r w:rsidRPr="00101F72">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00"/>
                <w:sz w:val="19"/>
                <w:szCs w:val="19"/>
                <w:lang w:val="en-US"/>
              </w:rPr>
              <w:t>UnloadContent</w:t>
            </w:r>
            <w:proofErr w:type="spellEnd"/>
            <w:r w:rsidRPr="00101F72">
              <w:rPr>
                <w:rFonts w:ascii="Consolas" w:hAnsi="Consolas" w:cs="Consolas"/>
                <w:color w:val="000000"/>
                <w:sz w:val="19"/>
                <w:szCs w:val="19"/>
                <w:lang w:val="en-US"/>
              </w:rPr>
              <w:t>(</w:t>
            </w:r>
            <w:proofErr w:type="gram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101F72">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101F72"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101F72">
              <w:rPr>
                <w:rFonts w:ascii="Consolas" w:hAnsi="Consolas" w:cs="Consolas"/>
                <w:color w:val="0000FF"/>
                <w:sz w:val="19"/>
                <w:szCs w:val="19"/>
                <w:lang w:val="en-US"/>
              </w:rPr>
              <w:t>base</w:t>
            </w:r>
            <w:r w:rsidRPr="00101F72">
              <w:rPr>
                <w:rFonts w:ascii="Consolas" w:hAnsi="Consolas" w:cs="Consolas"/>
                <w:color w:val="000000"/>
                <w:sz w:val="19"/>
                <w:szCs w:val="19"/>
                <w:lang w:val="en-US"/>
              </w:rPr>
              <w:t>.Update</w:t>
            </w:r>
            <w:proofErr w:type="spellEnd"/>
            <w:proofErr w:type="gramEnd"/>
            <w:r w:rsidRPr="00101F72">
              <w:rPr>
                <w:rFonts w:ascii="Consolas" w:hAnsi="Consolas" w:cs="Consolas"/>
                <w:color w:val="000000"/>
                <w:sz w:val="19"/>
                <w:szCs w:val="19"/>
                <w:lang w:val="en-US"/>
              </w:rPr>
              <w:t>(</w:t>
            </w:r>
            <w:proofErr w:type="spellStart"/>
            <w:r w:rsidRPr="00101F72">
              <w:rPr>
                <w:rFonts w:ascii="Consolas" w:hAnsi="Consolas" w:cs="Consolas"/>
                <w:color w:val="000000"/>
                <w:sz w:val="19"/>
                <w:szCs w:val="19"/>
                <w:lang w:val="en-US"/>
              </w:rPr>
              <w:t>gameTime</w:t>
            </w:r>
            <w:proofErr w:type="spellEnd"/>
            <w:r w:rsidRPr="00101F72">
              <w:rPr>
                <w:rFonts w:ascii="Consolas" w:hAnsi="Consolas" w:cs="Consolas"/>
                <w:color w:val="000000"/>
                <w:sz w:val="19"/>
                <w:szCs w:val="19"/>
                <w:lang w:val="en-US"/>
              </w:rPr>
              <w:t>);</w:t>
            </w:r>
          </w:p>
          <w:p w:rsidR="00512F4E" w:rsidRPr="00101F72"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p>
          <w:p w:rsidR="00512F4E" w:rsidRPr="00101F72"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101F72">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tbl>
      <w:tblPr>
        <w:tblStyle w:val="Tabellenraster"/>
        <w:tblW w:w="0" w:type="auto"/>
        <w:tblLook w:val="04A0" w:firstRow="1" w:lastRow="0" w:firstColumn="1" w:lastColumn="0" w:noHBand="0" w:noVBand="1"/>
      </w:tblPr>
      <w:tblGrid>
        <w:gridCol w:w="1795"/>
        <w:gridCol w:w="7432"/>
      </w:tblGrid>
      <w:tr w:rsidR="000B2765" w:rsidTr="00E36628">
        <w:trPr>
          <w:trHeight w:val="841"/>
        </w:trPr>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480E98" w:rsidDel="007F605C" w:rsidRDefault="00480E98" w:rsidP="007F605C">
            <w:pPr>
              <w:pStyle w:val="CopyFirstPara"/>
              <w:rPr>
                <w:del w:id="28" w:author="Evi Breunig" w:date="2019-03-28T22:12:00Z"/>
                <w:rFonts w:ascii="Consolas" w:hAnsi="Consolas" w:cs="Consolas"/>
                <w:color w:val="000000"/>
                <w:sz w:val="19"/>
                <w:szCs w:val="19"/>
              </w:rPr>
              <w:pPrChange w:id="29" w:author="Evi Breunig" w:date="2019-03-28T22:12:00Z">
                <w:pPr>
                  <w:pStyle w:val="CopyFirstPara"/>
                </w:pPr>
              </w:pPrChange>
            </w:pPr>
            <w:r w:rsidRPr="00DE3170">
              <w:t>wird für das Laden aller Elemente verwendet, welche nicht von der Pipeline geladen werden. (Services, Spielstände, Datenbanken)</w:t>
            </w:r>
          </w:p>
          <w:p w:rsidR="000B2765" w:rsidRDefault="000B2765" w:rsidP="007F605C">
            <w:pPr>
              <w:pStyle w:val="CopyFirstPara"/>
              <w:rPr>
                <w:rFonts w:ascii="Consolas" w:hAnsi="Consolas" w:cs="Consolas"/>
                <w:color w:val="000000"/>
                <w:sz w:val="19"/>
                <w:szCs w:val="19"/>
                <w:lang w:val="de-DE"/>
              </w:rPr>
            </w:pP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rPr>
              <w:t>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Laden aller Elemente verwendet, welche von der Pipeline geladen werden. (Graphiken, Sounds, Schriften)</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Entladen aller Elemente verwendet, welche von der Pipeline geladen wurden. Dies befreit d</w:t>
            </w:r>
            <w:ins w:id="30" w:author="Evi Breunig" w:date="2019-03-28T22:13:00Z">
              <w:r w:rsidR="007F605C">
                <w:t>as</w:t>
              </w:r>
            </w:ins>
            <w:del w:id="31" w:author="Evi Breunig" w:date="2019-03-28T22:13:00Z">
              <w:r w:rsidRPr="00DE3170" w:rsidDel="007F605C">
                <w:delText>ie</w:delText>
              </w:r>
            </w:del>
            <w:r w:rsidRPr="00DE3170">
              <w:t xml:space="preserve"> verbrauchte RAM.</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lang w:val="de-DE"/>
              </w:rPr>
              <w:t>U</w:t>
            </w:r>
            <w:proofErr w:type="spellStart"/>
            <w:r>
              <w:rPr>
                <w:rFonts w:ascii="Consolas" w:hAnsi="Consolas" w:cs="Consolas"/>
                <w:color w:val="000000"/>
                <w:sz w:val="19"/>
                <w:szCs w:val="19"/>
              </w:rPr>
              <w:t>pdate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7432" w:type="dxa"/>
          </w:tcPr>
          <w:p w:rsidR="000B2765" w:rsidRDefault="00480E98" w:rsidP="00425EE8">
            <w:pPr>
              <w:pStyle w:val="CopyFirstPara"/>
              <w:rPr>
                <w:rFonts w:ascii="Consolas" w:hAnsi="Consolas" w:cs="Consolas"/>
                <w:color w:val="000000"/>
                <w:sz w:val="19"/>
                <w:szCs w:val="19"/>
                <w:lang w:val="de-DE"/>
              </w:rPr>
            </w:pPr>
            <w:r w:rsidRPr="00DE3170">
              <w:t>wird für das Aktualisieren der Spiellogik verwendet.</w:t>
            </w:r>
          </w:p>
        </w:tc>
      </w:tr>
      <w:tr w:rsidR="000B2765" w:rsidTr="00480E98">
        <w:tc>
          <w:tcPr>
            <w:tcW w:w="1795" w:type="dxa"/>
          </w:tcPr>
          <w:p w:rsidR="000B2765" w:rsidRDefault="000B2765" w:rsidP="00425EE8">
            <w:pPr>
              <w:pStyle w:val="CopyFirstPara"/>
              <w:rPr>
                <w:rFonts w:ascii="Consolas" w:hAnsi="Consolas" w:cs="Consolas"/>
                <w:color w:val="000000"/>
                <w:sz w:val="19"/>
                <w:szCs w:val="19"/>
                <w:lang w:val="de-DE"/>
              </w:rPr>
            </w:pP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tc>
        <w:tc>
          <w:tcPr>
            <w:tcW w:w="7432" w:type="dxa"/>
          </w:tcPr>
          <w:p w:rsidR="00480E98" w:rsidDel="007F605C" w:rsidRDefault="00480E98" w:rsidP="007F605C">
            <w:pPr>
              <w:pStyle w:val="CopyFirstPara"/>
              <w:rPr>
                <w:del w:id="32" w:author="Evi Breunig" w:date="2019-03-28T22:13:00Z"/>
              </w:rPr>
              <w:pPrChange w:id="33" w:author="Evi Breunig" w:date="2019-03-28T22:13:00Z">
                <w:pPr>
                  <w:pStyle w:val="CopyFirstPara"/>
                </w:pPr>
              </w:pPrChange>
            </w:pPr>
            <w:r w:rsidRPr="00DE3170">
              <w:t>wird für das Zeichnen mit der Graphikkarte verwendet</w:t>
            </w:r>
            <w:r>
              <w:t>.</w:t>
            </w:r>
          </w:p>
          <w:p w:rsidR="000B2765" w:rsidRPr="00480E98" w:rsidRDefault="000B2765" w:rsidP="007F605C">
            <w:pPr>
              <w:pStyle w:val="CopyFirstPara"/>
              <w:rPr>
                <w:rFonts w:ascii="Consolas" w:hAnsi="Consolas" w:cs="Consolas"/>
                <w:color w:val="000000"/>
                <w:sz w:val="19"/>
                <w:szCs w:val="19"/>
              </w:rPr>
            </w:pPr>
          </w:p>
        </w:tc>
      </w:tr>
    </w:tbl>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w:t>
      </w:r>
      <w:proofErr w:type="spellStart"/>
      <w:r>
        <w:rPr>
          <w:rFonts w:ascii="Consolas" w:hAnsi="Consolas" w:cs="Consolas"/>
          <w:color w:val="000000"/>
          <w:sz w:val="19"/>
          <w:szCs w:val="19"/>
        </w:rPr>
        <w:t>LoadContent</w:t>
      </w:r>
      <w:proofErr w:type="spellEnd"/>
      <w:r>
        <w:rPr>
          <w:rFonts w:ascii="Consolas" w:hAnsi="Consolas" w:cs="Consolas"/>
          <w:color w:val="000000"/>
          <w:sz w:val="19"/>
          <w:szCs w:val="19"/>
        </w:rPr>
        <w:t xml:space="preserve">() </w:t>
      </w:r>
      <w:r w:rsidRPr="003A4A4B">
        <w:t>werden immer beim Programmstart aufgerufen.</w:t>
      </w:r>
    </w:p>
    <w:p w:rsidR="00DE3170" w:rsidRPr="003A4A4B" w:rsidRDefault="00DE3170" w:rsidP="00425EE8">
      <w:pPr>
        <w:pStyle w:val="CopyFirstPara"/>
      </w:pPr>
      <w:proofErr w:type="spellStart"/>
      <w:proofErr w:type="gramStart"/>
      <w:r>
        <w:rPr>
          <w:rFonts w:ascii="Consolas" w:hAnsi="Consolas" w:cs="Consolas"/>
          <w:color w:val="000000"/>
          <w:sz w:val="19"/>
          <w:szCs w:val="19"/>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wird beim Programmende aufgerufen.</w:t>
      </w:r>
    </w:p>
    <w:p w:rsidR="00DE3170" w:rsidRPr="003A4A4B" w:rsidRDefault="00DE3170" w:rsidP="00425EE8">
      <w:pPr>
        <w:pStyle w:val="CopyFirstPara"/>
      </w:pPr>
      <w:proofErr w:type="gramStart"/>
      <w:r>
        <w:rPr>
          <w:rFonts w:ascii="Consolas" w:hAnsi="Consolas" w:cs="Consolas"/>
          <w:color w:val="000000"/>
          <w:sz w:val="19"/>
          <w:szCs w:val="19"/>
        </w:rPr>
        <w:t>Update(</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Draw() </w:t>
      </w:r>
      <w:r w:rsidRPr="003A4A4B">
        <w:t xml:space="preserve">werden ständig aufgerufen und bilden die </w:t>
      </w:r>
      <w:proofErr w:type="spellStart"/>
      <w:r w:rsidRPr="003A4A4B">
        <w:t>GameUpdateLoop</w:t>
      </w:r>
      <w:proofErr w:type="spellEnd"/>
      <w:r w:rsidRPr="003A4A4B">
        <w:t>.</w:t>
      </w:r>
    </w:p>
    <w:p w:rsidR="00DE3170" w:rsidRPr="003A4A4B" w:rsidRDefault="00DE3170" w:rsidP="00425EE8">
      <w:pPr>
        <w:pStyle w:val="CopyFirstPara"/>
      </w:pPr>
    </w:p>
    <w:p w:rsidR="003A4A4B" w:rsidRPr="00983140" w:rsidRDefault="003A4A4B" w:rsidP="00425EE8">
      <w:pPr>
        <w:pStyle w:val="CopyFirstPara"/>
      </w:pPr>
      <w:r w:rsidRPr="00983140">
        <w:t xml:space="preserve">Beim </w:t>
      </w:r>
      <w:ins w:id="34" w:author="Evi Breunig" w:date="2019-03-28T22:13:00Z">
        <w:r w:rsidR="007F605C">
          <w:t>A</w:t>
        </w:r>
      </w:ins>
      <w:del w:id="35" w:author="Evi Breunig" w:date="2019-03-28T22:13:00Z">
        <w:r w:rsidRPr="00983140" w:rsidDel="007F605C">
          <w:delText>a</w:delText>
        </w:r>
      </w:del>
      <w:r w:rsidRPr="00983140">
        <w:t xml:space="preserve">usführen dieses Programms wird ein Bildschirm mit einem hellblauen Hintergrund erstellt. </w:t>
      </w:r>
      <w:r w:rsidR="00D14322">
        <w:t>Beim Drücken der ESC</w:t>
      </w:r>
      <w:ins w:id="36" w:author="Evi Breunig" w:date="2019-03-28T22:13:00Z">
        <w:r w:rsidR="007F605C">
          <w:rPr>
            <w:i/>
          </w:rPr>
          <w:t>-</w:t>
        </w:r>
      </w:ins>
      <w:del w:id="37" w:author="Evi Breunig" w:date="2019-03-28T22:13:00Z">
        <w:r w:rsidR="00D14322" w:rsidDel="007F605C">
          <w:rPr>
            <w:i/>
          </w:rPr>
          <w:delText xml:space="preserve"> </w:delText>
        </w:r>
      </w:del>
      <w:r w:rsidR="00D14322">
        <w:t>Taste oder dem Menüknopf eines Controllers wir</w:t>
      </w:r>
      <w:ins w:id="38" w:author="Evi Breunig" w:date="2019-03-28T22:13:00Z">
        <w:r w:rsidR="007F605C">
          <w:t>d</w:t>
        </w:r>
      </w:ins>
      <w:r w:rsidR="00D14322">
        <w:t xml:space="preserve"> das Fenster geschlossen. </w:t>
      </w:r>
      <w:r w:rsidRPr="00D14322">
        <w:t>Diese</w:t>
      </w:r>
      <w:r w:rsidRPr="00983140">
        <w:t xml:space="preserve"> Vorlage ist alles</w:t>
      </w:r>
      <w:ins w:id="39" w:author="Evi Breunig" w:date="2019-03-28T22:13:00Z">
        <w:r w:rsidR="007F605C">
          <w:t>,</w:t>
        </w:r>
      </w:ins>
      <w:r w:rsidRPr="00983140">
        <w:t xml:space="preserve"> was Monogame von uns an Arbeit </w:t>
      </w:r>
      <w:r w:rsidRPr="007F605C">
        <w:rPr>
          <w:highlight w:val="yellow"/>
          <w:rPrChange w:id="40" w:author="Evi Breunig" w:date="2019-03-28T22:14:00Z">
            <w:rPr/>
          </w:rPrChange>
        </w:rPr>
        <w:t>entnimmt</w:t>
      </w:r>
      <w:ins w:id="41" w:author="Evi Breunig" w:date="2019-03-28T22:14:00Z">
        <w:r w:rsidR="007F605C">
          <w:rPr>
            <w:highlight w:val="yellow"/>
          </w:rPr>
          <w:t xml:space="preserve"> (was heißt das?)</w:t>
        </w:r>
      </w:ins>
      <w:r w:rsidRPr="00983140">
        <w:t xml:space="preserve">, alles </w:t>
      </w:r>
      <w:ins w:id="42" w:author="Evi Breunig" w:date="2019-03-28T22:14:00Z">
        <w:r w:rsidR="007F605C">
          <w:t>a</w:t>
        </w:r>
      </w:ins>
      <w:del w:id="43" w:author="Evi Breunig" w:date="2019-03-28T22:14:00Z">
        <w:r w:rsidRPr="00983140" w:rsidDel="007F605C">
          <w:delText>A</w:delText>
        </w:r>
      </w:del>
      <w:r w:rsidRPr="00983140">
        <w:t>ndere muss selbst entwickelt werden.</w:t>
      </w:r>
    </w:p>
    <w:p w:rsidR="003A4A4B" w:rsidRPr="003A4A4B" w:rsidRDefault="003A4A4B" w:rsidP="00425EE8">
      <w:pPr>
        <w:pStyle w:val="CopyFirstPara"/>
      </w:pPr>
    </w:p>
    <w:p w:rsidR="00983140" w:rsidRPr="00983140" w:rsidRDefault="007D7D58" w:rsidP="00983140">
      <w:pPr>
        <w:pStyle w:val="berschrift3"/>
      </w:pPr>
      <w:proofErr w:type="spellStart"/>
      <w:r>
        <w:t>UpdateLoop</w:t>
      </w:r>
      <w:proofErr w:type="spellEnd"/>
    </w:p>
    <w:p w:rsidR="00983140" w:rsidRDefault="00983140" w:rsidP="00983140">
      <w:pPr>
        <w:pStyle w:val="CopyFirstPara"/>
      </w:pPr>
      <w:r>
        <w:t xml:space="preserve">Die Funktionen </w:t>
      </w:r>
      <w:proofErr w:type="gramStart"/>
      <w:r w:rsidRPr="00983140">
        <w:rPr>
          <w:rStyle w:val="CodeCoolZchn"/>
        </w:rPr>
        <w:t>Update(</w:t>
      </w:r>
      <w:proofErr w:type="gramEnd"/>
      <w:r w:rsidRPr="00983140">
        <w:rPr>
          <w:rStyle w:val="CodeCoolZchn"/>
        </w:rPr>
        <w:t>)</w:t>
      </w:r>
      <w:r>
        <w:t xml:space="preserve"> und </w:t>
      </w:r>
      <w:r w:rsidRPr="00983140">
        <w:rPr>
          <w:rStyle w:val="CodeCoolZchn"/>
        </w:rPr>
        <w:t>Draw()</w:t>
      </w:r>
      <w:r>
        <w:t xml:space="preserve"> bilden die </w:t>
      </w:r>
      <w:proofErr w:type="spellStart"/>
      <w:r>
        <w:t>UpdateLoop</w:t>
      </w:r>
      <w:proofErr w:type="spellEnd"/>
      <w:r>
        <w:t xml:space="preserve">, welche </w:t>
      </w:r>
      <w:r w:rsidRPr="007F605C">
        <w:rPr>
          <w:highlight w:val="yellow"/>
          <w:rPrChange w:id="44" w:author="Evi Breunig" w:date="2019-03-28T22:15:00Z">
            <w:rPr/>
          </w:rPrChange>
        </w:rPr>
        <w:t>jede Bildwiederholung</w:t>
      </w:r>
      <w:ins w:id="45" w:author="Evi Breunig" w:date="2019-03-28T22:15:00Z">
        <w:r w:rsidR="007F605C">
          <w:rPr>
            <w:highlight w:val="yellow"/>
          </w:rPr>
          <w:t xml:space="preserve"> (für jeden neuen Frame?)</w:t>
        </w:r>
      </w:ins>
      <w:r>
        <w:t xml:space="preserve"> aufgerufen wird. Logik</w:t>
      </w:r>
      <w:ins w:id="46" w:author="Evi Breunig" w:date="2019-03-28T22:15:00Z">
        <w:r w:rsidR="007F605C">
          <w:rPr>
            <w:lang w:val="de-DE"/>
          </w:rPr>
          <w:t>-</w:t>
        </w:r>
      </w:ins>
      <w:del w:id="47" w:author="Evi Breunig" w:date="2019-03-28T22:15:00Z">
        <w:r w:rsidR="00855293" w:rsidDel="007F605C">
          <w:rPr>
            <w:lang/>
          </w:rPr>
          <w:delText xml:space="preserve"> </w:delText>
        </w:r>
      </w:del>
      <w:r w:rsidR="00855293">
        <w:rPr>
          <w:lang/>
        </w:rPr>
        <w:t>C</w:t>
      </w:r>
      <w:proofErr w:type="spellStart"/>
      <w:r>
        <w:t>ode</w:t>
      </w:r>
      <w:proofErr w:type="spellEnd"/>
      <w:r>
        <w:t xml:space="preserve"> ist hier vom Graphik</w:t>
      </w:r>
      <w:ins w:id="48" w:author="Evi Breunig" w:date="2019-03-28T22:15:00Z">
        <w:r w:rsidR="007F605C">
          <w:rPr>
            <w:lang w:val="de-DE"/>
          </w:rPr>
          <w:t>-</w:t>
        </w:r>
      </w:ins>
      <w:del w:id="49" w:author="Evi Breunig" w:date="2019-03-28T22:15:00Z">
        <w:r w:rsidR="008C4E44" w:rsidDel="007F605C">
          <w:rPr>
            <w:lang/>
          </w:rPr>
          <w:delText xml:space="preserve"> </w:delText>
        </w:r>
      </w:del>
      <w:r w:rsidR="008C4E44">
        <w:rPr>
          <w:lang/>
        </w:rPr>
        <w:t>C</w:t>
      </w:r>
      <w:proofErr w:type="spellStart"/>
      <w:r>
        <w:t>ode</w:t>
      </w:r>
      <w:proofErr w:type="spellEnd"/>
      <w:r>
        <w:t xml:space="preserve"> getrennt. Dies </w:t>
      </w:r>
      <w:ins w:id="50" w:author="Evi Breunig" w:date="2019-03-28T22:15:00Z">
        <w:r w:rsidR="007F605C">
          <w:t>ist</w:t>
        </w:r>
      </w:ins>
      <w:del w:id="51" w:author="Evi Breunig" w:date="2019-03-28T22:15:00Z">
        <w:r w:rsidDel="007F605C">
          <w:delText>hat</w:delText>
        </w:r>
      </w:del>
      <w:r>
        <w:t xml:space="preserve"> </w:t>
      </w:r>
      <w:proofErr w:type="spellStart"/>
      <w:r>
        <w:t>best</w:t>
      </w:r>
      <w:proofErr w:type="spellEnd"/>
      <w:r>
        <w:t xml:space="preserve"> </w:t>
      </w:r>
      <w:proofErr w:type="spellStart"/>
      <w:r>
        <w:t>practice</w:t>
      </w:r>
      <w:proofErr w:type="spellEnd"/>
      <w:del w:id="52" w:author="Evi Breunig" w:date="2019-03-28T22:16:00Z">
        <w:r w:rsidDel="00B97FA6">
          <w:delText xml:space="preserve">, als </w:delText>
        </w:r>
      </w:del>
      <w:ins w:id="53" w:author="Evi Breunig" w:date="2019-03-28T22:16:00Z">
        <w:r w:rsidR="00B97FA6">
          <w:t xml:space="preserve"> und hat </w:t>
        </w:r>
      </w:ins>
      <w:r>
        <w:t>auch technische Gründe</w:t>
      </w:r>
      <w:del w:id="54" w:author="Evi Breunig" w:date="2019-03-28T22:17:00Z">
        <w:r w:rsidDel="00B97FA6">
          <w:delText xml:space="preserve"> (da </w:delText>
        </w:r>
        <w:r w:rsidR="00D15ED9" w:rsidDel="00B97FA6">
          <w:rPr>
            <w:lang/>
          </w:rPr>
          <w:delText>der</w:delText>
        </w:r>
        <w:r w:rsidDel="00B97FA6">
          <w:delText xml:space="preserve"> Aufruf dieser zwei Methoden sich unter Extremfällen doch verschieden verhält, ist für uns aber nicht relevant)</w:delText>
        </w:r>
      </w:del>
      <w:r>
        <w:t>.</w:t>
      </w:r>
    </w:p>
    <w:p w:rsidR="00D14322" w:rsidRDefault="00D14322" w:rsidP="00983140">
      <w:pPr>
        <w:pStyle w:val="CopyFirstPara"/>
      </w:pPr>
    </w:p>
    <w:p w:rsidR="00D14322" w:rsidRPr="00D14322" w:rsidRDefault="00D14322" w:rsidP="00D14322">
      <w:pPr>
        <w:pStyle w:val="CodeCool"/>
      </w:pPr>
      <w:proofErr w:type="gramStart"/>
      <w:r>
        <w:t>Update</w:t>
      </w:r>
      <w:r w:rsidR="005B0331">
        <w:t>(</w:t>
      </w:r>
      <w:proofErr w:type="gramEnd"/>
      <w:r w:rsidR="005B0331">
        <w:t>)</w:t>
      </w:r>
      <w:r>
        <w:t xml:space="preserve"> {</w:t>
      </w:r>
    </w:p>
    <w:p w:rsidR="00AD2EA5" w:rsidRDefault="00D14322" w:rsidP="00AD2EA5">
      <w:pPr>
        <w:pStyle w:val="CopyFirstPara"/>
        <w:ind w:left="284"/>
      </w:pPr>
      <w:r>
        <w:t>In d</w:t>
      </w:r>
      <w:r w:rsidR="005B0331">
        <w:t>er Update</w:t>
      </w:r>
      <w:ins w:id="55" w:author="Evi Breunig" w:date="2019-03-28T22:17:00Z">
        <w:r w:rsidR="00B97FA6">
          <w:t>-</w:t>
        </w:r>
      </w:ins>
      <w:del w:id="56" w:author="Evi Breunig" w:date="2019-03-28T22:17:00Z">
        <w:r w:rsidR="005B0331" w:rsidDel="00B97FA6">
          <w:delText xml:space="preserve"> </w:delText>
        </w:r>
      </w:del>
      <w:r w:rsidR="005B0331">
        <w:t xml:space="preserve">Funktion wird </w:t>
      </w:r>
      <w:r w:rsidR="006048E0">
        <w:t>der</w:t>
      </w:r>
      <w:r w:rsidR="005B0331">
        <w:t xml:space="preserve"> Logik</w:t>
      </w:r>
      <w:ins w:id="57" w:author="Evi Breunig" w:date="2019-03-28T22:17:00Z">
        <w:r w:rsidR="00B97FA6">
          <w:rPr>
            <w:lang w:val="de-DE"/>
          </w:rPr>
          <w:t>-</w:t>
        </w:r>
      </w:ins>
      <w:del w:id="58" w:author="Evi Breunig" w:date="2019-03-28T22:17:00Z">
        <w:r w:rsidR="00AE281A" w:rsidDel="00B97FA6">
          <w:rPr>
            <w:lang/>
          </w:rPr>
          <w:delText xml:space="preserve"> </w:delText>
        </w:r>
      </w:del>
      <w:r w:rsidR="00AE281A">
        <w:rPr>
          <w:lang/>
        </w:rPr>
        <w:t>C</w:t>
      </w:r>
      <w:proofErr w:type="spellStart"/>
      <w:r w:rsidR="005B0331">
        <w:t>ode</w:t>
      </w:r>
      <w:proofErr w:type="spellEnd"/>
      <w:r w:rsidR="005B0331">
        <w:t xml:space="preserve"> ausgeführt. Dies</w:t>
      </w:r>
      <w:ins w:id="59" w:author="Evi Breunig" w:date="2019-03-28T22:17:00Z">
        <w:r w:rsidR="00B97FA6">
          <w:t>er</w:t>
        </w:r>
      </w:ins>
      <w:r w:rsidR="005B0331">
        <w:t xml:space="preserve"> be</w:t>
      </w:r>
      <w:r w:rsidR="00AD2EA5">
        <w:t>inhaltet so ziemlich alles, was nicht direkt auf den Bildschirm gezeichnet werden muss</w:t>
      </w:r>
      <w:r w:rsidR="008B4027">
        <w:t>.</w:t>
      </w:r>
      <w:r w:rsidR="008B4027" w:rsidRPr="008B4027">
        <w:t xml:space="preserve"> </w:t>
      </w:r>
      <w:r w:rsidR="008B4027">
        <w:t xml:space="preserve">Jeder zeitabhängige Code verwendet die </w:t>
      </w:r>
      <w:proofErr w:type="spellStart"/>
      <w:r w:rsidR="008B4027">
        <w:t>DeltaTime</w:t>
      </w:r>
      <w:proofErr w:type="spellEnd"/>
      <w:r w:rsidR="008B4027">
        <w:t xml:space="preserve"> zu</w:t>
      </w:r>
      <w:del w:id="60" w:author="Evi Breunig" w:date="2019-03-28T22:18:00Z">
        <w:r w:rsidR="008B4027" w:rsidDel="00B97FA6">
          <w:delText xml:space="preserve"> de</w:delText>
        </w:r>
      </w:del>
      <w:r w:rsidR="008B4027">
        <w:t>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rsidRPr="00B97FA6">
        <w:rPr>
          <w:highlight w:val="yellow"/>
          <w:rPrChange w:id="61" w:author="Evi Breunig" w:date="2019-03-28T22:18:00Z">
            <w:rPr/>
          </w:rPrChange>
        </w:rPr>
        <w:t>}</w:t>
      </w:r>
      <w:ins w:id="62" w:author="Evi Breunig" w:date="2019-03-28T22:18:00Z">
        <w:r w:rsidR="00B97FA6">
          <w:rPr>
            <w:highlight w:val="yellow"/>
          </w:rPr>
          <w:t xml:space="preserve"> ?</w:t>
        </w:r>
      </w:ins>
    </w:p>
    <w:p w:rsidR="00AD2EA5" w:rsidRDefault="00AD2EA5" w:rsidP="00AD2EA5">
      <w:pPr>
        <w:pStyle w:val="CodeCool"/>
      </w:pPr>
    </w:p>
    <w:p w:rsidR="00AD2EA5" w:rsidRDefault="00AD2EA5" w:rsidP="00AD2EA5">
      <w:pPr>
        <w:pStyle w:val="CodeCool"/>
      </w:pPr>
      <w:proofErr w:type="gramStart"/>
      <w:r>
        <w:t>Draw(</w:t>
      </w:r>
      <w:proofErr w:type="gramEnd"/>
      <w:r>
        <w:t>) {</w:t>
      </w:r>
    </w:p>
    <w:p w:rsidR="00AD2EA5" w:rsidRPr="00805FE9" w:rsidRDefault="00AD2EA5" w:rsidP="00AD2EA5">
      <w:pPr>
        <w:pStyle w:val="CopyEng"/>
        <w:ind w:left="240" w:firstLine="0"/>
        <w:rPr>
          <w:lang w:val="de-DE"/>
        </w:rPr>
      </w:pPr>
      <w:r w:rsidRPr="00805FE9">
        <w:rPr>
          <w:lang w:val="de-DE"/>
        </w:rPr>
        <w:t>In der Draw</w:t>
      </w:r>
      <w:ins w:id="63" w:author="Evi Breunig" w:date="2019-03-28T22:18:00Z">
        <w:r w:rsidR="00B97FA6">
          <w:rPr>
            <w:lang w:val="de-DE"/>
          </w:rPr>
          <w:t>-</w:t>
        </w:r>
      </w:ins>
      <w:del w:id="64" w:author="Evi Breunig" w:date="2019-03-28T22:18:00Z">
        <w:r w:rsidRPr="00805FE9" w:rsidDel="00B97FA6">
          <w:rPr>
            <w:lang w:val="de-DE"/>
          </w:rPr>
          <w:delText xml:space="preserve"> </w:delText>
        </w:r>
      </w:del>
      <w:r w:rsidRPr="00805FE9">
        <w:rPr>
          <w:lang w:val="de-DE"/>
        </w:rPr>
        <w:t xml:space="preserve">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Befehlen</w:t>
      </w:r>
      <w:ins w:id="65" w:author="Evi Breunig" w:date="2019-03-28T22:18:00Z">
        <w:r w:rsidR="00B97FA6">
          <w:rPr>
            <w:lang w:val="de-DE"/>
          </w:rPr>
          <w:t>,</w:t>
        </w:r>
      </w:ins>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ins w:id="66" w:author="Evi Breunig" w:date="2019-03-28T22:18:00Z">
        <w:r w:rsidR="00B97FA6">
          <w:rPr>
            <w:lang w:val="de-DE"/>
          </w:rPr>
          <w:t>E</w:t>
        </w:r>
      </w:ins>
      <w:del w:id="67" w:author="Evi Breunig" w:date="2019-03-28T22:18:00Z">
        <w:r w:rsidR="007B5187" w:rsidRPr="00805FE9" w:rsidDel="00B97FA6">
          <w:rPr>
            <w:lang w:val="de-DE"/>
          </w:rPr>
          <w:delText>e</w:delText>
        </w:r>
      </w:del>
      <w:r w:rsidR="007B5187" w:rsidRPr="00805FE9">
        <w:rPr>
          <w:lang w:val="de-DE"/>
        </w:rPr>
        <w:t xml:space="preserve">nde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rsidRPr="00B97FA6">
        <w:rPr>
          <w:highlight w:val="yellow"/>
          <w:rPrChange w:id="68" w:author="Evi Breunig" w:date="2019-03-28T22:18:00Z">
            <w:rPr/>
          </w:rPrChange>
        </w:rPr>
        <w:t>}</w:t>
      </w:r>
      <w:ins w:id="69" w:author="Evi Breunig" w:date="2019-03-28T22:18:00Z">
        <w:r w:rsidR="00B97FA6">
          <w:rPr>
            <w:highlight w:val="yellow"/>
          </w:rPr>
          <w:t xml:space="preserve"> ?</w:t>
        </w:r>
      </w:ins>
    </w:p>
    <w:p w:rsidR="00E90929" w:rsidRDefault="007D7D58" w:rsidP="00E90929">
      <w:pPr>
        <w:pStyle w:val="berschrift3"/>
      </w:pPr>
      <w:proofErr w:type="spellStart"/>
      <w:r>
        <w:t>DeltaTime</w:t>
      </w:r>
      <w:proofErr w:type="spellEnd"/>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w:t>
      </w:r>
      <w:del w:id="70" w:author="Evi Breunig" w:date="2019-03-28T22:19:00Z">
        <w:r w:rsidR="00EC2B56" w:rsidRPr="00805FE9" w:rsidDel="00B97FA6">
          <w:rPr>
            <w:lang w:val="de-DE"/>
          </w:rPr>
          <w:delText>ver</w:delText>
        </w:r>
      </w:del>
      <w:r w:rsidR="00EC2B56" w:rsidRPr="00805FE9">
        <w:rPr>
          <w:lang w:val="de-DE"/>
        </w:rPr>
        <w:t xml:space="preserve">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lastRenderedPageBreak/>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t xml:space="preserve"> </w:t>
      </w:r>
      <w:proofErr w:type="spellStart"/>
      <w:r>
        <w:t>ElapsedGameTime</w:t>
      </w:r>
      <w:proofErr w:type="spellEnd"/>
      <w:r>
        <w:t xml:space="preserve"> </w:t>
      </w:r>
      <w:r w:rsidRPr="000A3299">
        <w:rPr>
          <w:rFonts w:ascii="Cambria" w:hAnsi="Cambria" w:cstheme="minorBidi"/>
          <w:color w:val="auto"/>
          <w:sz w:val="24"/>
          <w:szCs w:val="22"/>
        </w:rPr>
        <w:t>Die vergangene Zeit seit letztem</w:t>
      </w:r>
      <w:r>
        <w:t xml:space="preserve"> </w:t>
      </w:r>
      <w:proofErr w:type="gramStart"/>
      <w:r>
        <w:t>Update(</w:t>
      </w:r>
      <w:proofErr w:type="gramEnd"/>
      <w:r>
        <w:t>)</w:t>
      </w:r>
    </w:p>
    <w:p w:rsidR="000A3299" w:rsidRPr="00B629E2" w:rsidRDefault="000A3299" w:rsidP="000A3299">
      <w:pPr>
        <w:pStyle w:val="CodeCool"/>
        <w:numPr>
          <w:ilvl w:val="0"/>
          <w:numId w:val="8"/>
        </w:numPr>
      </w:pPr>
      <w:proofErr w:type="spellStart"/>
      <w:r w:rsidRPr="000A3299">
        <w:rPr>
          <w:color w:val="4BACC6" w:themeColor="accent5"/>
        </w:rPr>
        <w:t>Bool</w:t>
      </w:r>
      <w:proofErr w:type="spellEnd"/>
      <w:r>
        <w:t xml:space="preserve"> </w:t>
      </w:r>
      <w:proofErr w:type="spellStart"/>
      <w:r>
        <w:t>IsRunningSlowly</w:t>
      </w:r>
      <w:proofErr w:type="spellEnd"/>
      <w:r>
        <w:t xml:space="preserve">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Del="00B97FA6" w:rsidRDefault="007E5960" w:rsidP="00B629E2">
      <w:pPr>
        <w:pStyle w:val="CopyEng"/>
        <w:ind w:firstLine="0"/>
        <w:rPr>
          <w:del w:id="71" w:author="Evi Breunig" w:date="2019-03-28T22:20:00Z"/>
          <w:lang w:val="de-DE"/>
        </w:rPr>
      </w:pPr>
      <w:r w:rsidRPr="00805FE9">
        <w:rPr>
          <w:lang w:val="de-DE"/>
        </w:rPr>
        <w:t xml:space="preserve">Bei der fixen Wiederholrate wird die </w:t>
      </w:r>
      <w:r w:rsidR="005059F8" w:rsidRPr="00805FE9">
        <w:rPr>
          <w:lang w:val="de-DE"/>
        </w:rPr>
        <w:t>Frequenz,</w:t>
      </w:r>
      <w:r w:rsidRPr="00805FE9">
        <w:rPr>
          <w:lang w:val="de-DE"/>
        </w:rPr>
        <w:t xml:space="preserve"> mit der sich das Spiel selbst aufruft</w:t>
      </w:r>
      <w:ins w:id="72" w:author="Evi Breunig" w:date="2019-03-28T22:19:00Z">
        <w:r w:rsidR="00B97FA6">
          <w:rPr>
            <w:lang w:val="de-DE"/>
          </w:rPr>
          <w:t>,</w:t>
        </w:r>
      </w:ins>
      <w:r w:rsidRPr="00805FE9">
        <w:rPr>
          <w:lang w:val="de-DE"/>
        </w:rPr>
        <w:t xml:space="preserve"> limitiert.</w:t>
      </w:r>
      <w:r w:rsidR="006932B6" w:rsidRPr="00805FE9">
        <w:rPr>
          <w:lang w:val="de-DE"/>
        </w:rPr>
        <w:t xml:space="preserve"> </w:t>
      </w:r>
    </w:p>
    <w:p w:rsidR="006932B6" w:rsidRPr="00805FE9" w:rsidRDefault="00B97FA6" w:rsidP="00B629E2">
      <w:pPr>
        <w:pStyle w:val="CopyEng"/>
        <w:ind w:firstLine="0"/>
        <w:rPr>
          <w:lang w:val="de-DE"/>
        </w:rPr>
      </w:pPr>
      <w:ins w:id="73" w:author="Evi Breunig" w:date="2019-03-28T22:20:00Z">
        <w:r>
          <w:rPr>
            <w:lang w:val="de-DE"/>
          </w:rPr>
          <w:t>Sie</w:t>
        </w:r>
      </w:ins>
      <w:del w:id="74" w:author="Evi Breunig" w:date="2019-03-28T22:20:00Z">
        <w:r w:rsidR="006932B6" w:rsidRPr="00805FE9" w:rsidDel="00B97FA6">
          <w:rPr>
            <w:lang w:val="de-DE"/>
          </w:rPr>
          <w:delText>Es</w:delText>
        </w:r>
      </w:del>
      <w:r w:rsidR="006932B6" w:rsidRPr="00805FE9">
        <w:rPr>
          <w:lang w:val="de-DE"/>
        </w:rPr>
        <w:t xml:space="preserve"> erlaubt</w:t>
      </w:r>
      <w:del w:id="75" w:author="Evi Breunig" w:date="2019-03-28T22:20:00Z">
        <w:r w:rsidR="006932B6" w:rsidRPr="00805FE9" w:rsidDel="00B97FA6">
          <w:rPr>
            <w:lang w:val="de-DE"/>
          </w:rPr>
          <w:delText xml:space="preserve"> für</w:delText>
        </w:r>
      </w:del>
      <w:r w:rsidR="006932B6" w:rsidRPr="00805FE9">
        <w:rPr>
          <w:lang w:val="de-DE"/>
        </w:rPr>
        <w:t xml:space="preserve"> einfachere Kalkulation von Zeitdifferenzen, da diese im Idealfall immer gleich sind. </w:t>
      </w:r>
      <w:ins w:id="76" w:author="Evi Breunig" w:date="2019-03-28T22:21:00Z">
        <w:r>
          <w:rPr>
            <w:lang w:val="de-DE"/>
          </w:rPr>
          <w:t>W</w:t>
        </w:r>
      </w:ins>
      <w:del w:id="77" w:author="Evi Breunig" w:date="2019-03-28T22:21:00Z">
        <w:r w:rsidR="006932B6" w:rsidRPr="00805FE9" w:rsidDel="00B97FA6">
          <w:rPr>
            <w:lang w:val="de-DE"/>
          </w:rPr>
          <w:delText>Also w</w:delText>
        </w:r>
      </w:del>
      <w:r w:rsidR="006932B6" w:rsidRPr="00805FE9">
        <w:rPr>
          <w:lang w:val="de-DE"/>
        </w:rPr>
        <w:t>enn man sein Spiel auf 60fps</w:t>
      </w:r>
      <w:del w:id="78" w:author="Evi Breunig" w:date="2019-03-28T22:21:00Z">
        <w:r w:rsidR="006932B6" w:rsidRPr="00805FE9" w:rsidDel="00B97FA6">
          <w:rPr>
            <w:lang w:val="de-DE"/>
          </w:rPr>
          <w:delText>’</w:delText>
        </w:r>
      </w:del>
      <w:r w:rsidR="006932B6" w:rsidRPr="00805FE9">
        <w:rPr>
          <w:lang w:val="de-DE"/>
        </w:rPr>
        <w:t xml:space="preserve"> limitiert, wäre ein Zeitsprung zwischen zwei Bildern immer </w:t>
      </w:r>
      <w:r w:rsidR="006932B6" w:rsidRPr="00805FE9">
        <w:rPr>
          <w:rStyle w:val="cwcot"/>
          <w:lang w:val="de-DE"/>
        </w:rPr>
        <w:t>0.0166s (1/60s)</w:t>
      </w:r>
      <w:r w:rsidR="0033519F" w:rsidRPr="00805FE9">
        <w:rPr>
          <w:rStyle w:val="cwcot"/>
          <w:lang w:val="de-DE"/>
        </w:rPr>
        <w:t xml:space="preserve"> lang. Damit umgeht man Berechnungen mit</w:t>
      </w:r>
      <w:ins w:id="79" w:author="Evi Breunig" w:date="2019-03-28T22:21:00Z">
        <w:r>
          <w:rPr>
            <w:rStyle w:val="cwcot"/>
            <w:lang w:val="de-DE"/>
          </w:rPr>
          <w:t>h</w:t>
        </w:r>
      </w:ins>
      <w:del w:id="80" w:author="Evi Breunig" w:date="2019-03-28T22:21:00Z">
        <w:r w:rsidR="00B01D5B" w:rsidDel="00B97FA6">
          <w:rPr>
            <w:rStyle w:val="cwcot"/>
            <w:lang/>
          </w:rPr>
          <w:delText xml:space="preserve"> </w:delText>
        </w:r>
        <w:r w:rsidR="009F39E8" w:rsidDel="00B97FA6">
          <w:rPr>
            <w:rStyle w:val="cwcot"/>
            <w:lang/>
          </w:rPr>
          <w:delText>H</w:delText>
        </w:r>
      </w:del>
      <w:r w:rsidR="0033519F" w:rsidRPr="00805FE9">
        <w:rPr>
          <w:rStyle w:val="cwcot"/>
          <w:lang w:val="de-DE"/>
        </w:rPr>
        <w:t xml:space="preserve">ilfe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 xml:space="preserve">Wenn </w:t>
      </w:r>
      <w:del w:id="81" w:author="Evi Breunig" w:date="2019-03-28T22:21:00Z">
        <w:r w:rsidR="00B37A67" w:rsidRPr="00805FE9" w:rsidDel="00B97FA6">
          <w:rPr>
            <w:lang w:val="de-DE"/>
          </w:rPr>
          <w:delText xml:space="preserve">es dazu kommt, dass </w:delText>
        </w:r>
      </w:del>
      <w:r w:rsidR="00B37A67" w:rsidRPr="00805FE9">
        <w:rPr>
          <w:lang w:val="de-DE"/>
        </w:rPr>
        <w:t>die Wiederholrate durch Performanceprobleme unter diese Schwelle fällt, verhält sich die Spiellogik gleich</w:t>
      </w:r>
      <w:ins w:id="82" w:author="Evi Breunig" w:date="2019-03-28T22:22:00Z">
        <w:r>
          <w:rPr>
            <w:lang w:val="de-DE"/>
          </w:rPr>
          <w:t xml:space="preserve"> </w:t>
        </w:r>
        <w:r w:rsidRPr="00B97FA6">
          <w:rPr>
            <w:highlight w:val="yellow"/>
            <w:lang w:val="de-DE"/>
            <w:rPrChange w:id="83" w:author="Evi Breunig" w:date="2019-03-28T22:23:00Z">
              <w:rPr>
                <w:lang w:val="de-DE"/>
              </w:rPr>
            </w:rPrChange>
          </w:rPr>
          <w:t>(wie was?)</w:t>
        </w:r>
      </w:ins>
      <w:r w:rsidR="00B37A67" w:rsidRPr="00805FE9">
        <w:rPr>
          <w:lang w:val="de-DE"/>
        </w:rPr>
        <w:t>, da die Zeitdifferenz statisch definiert wurde.</w:t>
      </w:r>
    </w:p>
    <w:p w:rsidR="00B37A67" w:rsidRPr="00805FE9" w:rsidRDefault="00B37A67" w:rsidP="00B629E2">
      <w:pPr>
        <w:pStyle w:val="CopyEng"/>
        <w:ind w:firstLine="0"/>
        <w:rPr>
          <w:lang w:val="de-DE"/>
        </w:rPr>
      </w:pPr>
      <w:r w:rsidRPr="00805FE9">
        <w:rPr>
          <w:lang w:val="de-DE"/>
        </w:rPr>
        <w:t xml:space="preserve">Die Vor- und Nachteile diese Methode sind die </w:t>
      </w:r>
      <w:ins w:id="84" w:author="Evi Breunig" w:date="2019-03-28T22:23:00Z">
        <w:r w:rsidR="00B97FA6">
          <w:rPr>
            <w:lang w:val="de-DE"/>
          </w:rPr>
          <w:t>f</w:t>
        </w:r>
      </w:ins>
      <w:del w:id="85" w:author="Evi Breunig" w:date="2019-03-28T22:23:00Z">
        <w:r w:rsidRPr="00805FE9" w:rsidDel="00B97FA6">
          <w:rPr>
            <w:lang w:val="de-DE"/>
          </w:rPr>
          <w:delText>F</w:delText>
        </w:r>
      </w:del>
      <w:r w:rsidRPr="00805FE9">
        <w:rPr>
          <w:lang w:val="de-DE"/>
        </w:rPr>
        <w:t>olgende</w:t>
      </w:r>
      <w:ins w:id="86" w:author="Evi Breunig" w:date="2019-03-28T22:23:00Z">
        <w:r w:rsidR="00B97FA6">
          <w:rPr>
            <w:lang w:val="de-DE"/>
          </w:rPr>
          <w:t>n</w:t>
        </w:r>
      </w:ins>
      <w:r w:rsidRPr="00805FE9">
        <w:rPr>
          <w:lang w:val="de-DE"/>
        </w:rPr>
        <w:t>:</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w:t>
      </w:r>
      <w:ins w:id="87" w:author="Evi Breunig" w:date="2019-03-28T22:23:00Z">
        <w:r w:rsidR="00B97FA6">
          <w:rPr>
            <w:lang w:val="de-DE"/>
          </w:rPr>
          <w:t>-</w:t>
        </w:r>
      </w:ins>
      <w:del w:id="88" w:author="Evi Breunig" w:date="2019-03-28T22:23:00Z">
        <w:r w:rsidR="00764565" w:rsidDel="00B97FA6">
          <w:rPr>
            <w:lang/>
          </w:rPr>
          <w:delText xml:space="preserve"> </w:delText>
        </w:r>
      </w:del>
      <w:r w:rsidR="00764565">
        <w:rPr>
          <w:lang/>
        </w:rPr>
        <w:t>C</w:t>
      </w:r>
      <w:proofErr w:type="spellStart"/>
      <w:r w:rsidRPr="00805FE9">
        <w:rPr>
          <w:lang w:val="de-DE"/>
        </w:rPr>
        <w:t>ode</w:t>
      </w:r>
      <w:proofErr w:type="spellEnd"/>
      <w:r w:rsidRPr="00805FE9">
        <w:rPr>
          <w:lang w:val="de-DE"/>
        </w:rPr>
        <w:t xml:space="preserv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w:t>
      </w:r>
      <w:ins w:id="89" w:author="Evi Breunig" w:date="2019-03-28T22:23:00Z">
        <w:r w:rsidR="00B97FA6">
          <w:rPr>
            <w:lang w:val="de-DE"/>
          </w:rPr>
          <w:t>-</w:t>
        </w:r>
      </w:ins>
      <w:del w:id="90" w:author="Evi Breunig" w:date="2019-03-28T22:23:00Z">
        <w:r w:rsidR="00A2438A" w:rsidDel="00B97FA6">
          <w:rPr>
            <w:lang/>
          </w:rPr>
          <w:delText xml:space="preserve"> </w:delText>
        </w:r>
      </w:del>
      <w:r w:rsidR="00A2438A">
        <w:rPr>
          <w:lang/>
        </w:rPr>
        <w:t>S</w:t>
      </w:r>
      <w:proofErr w:type="spellStart"/>
      <w:r w:rsidR="007B54AF" w:rsidRPr="00805FE9">
        <w:rPr>
          <w:lang w:val="de-DE"/>
        </w:rPr>
        <w:t>chwankungen</w:t>
      </w:r>
      <w:proofErr w:type="spellEnd"/>
      <w:r w:rsidR="007B54AF" w:rsidRPr="00805FE9">
        <w:rPr>
          <w:lang w:val="de-DE"/>
        </w:rPr>
        <w:t xml:space="preserve">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Online Multiplayer – durch verschiedene</w:t>
      </w:r>
      <w:del w:id="91" w:author="Evi Breunig" w:date="2019-03-28T22:23:00Z">
        <w:r w:rsidR="00DA33C6" w:rsidRPr="00805FE9" w:rsidDel="00B97FA6">
          <w:rPr>
            <w:lang w:val="de-DE"/>
          </w:rPr>
          <w:delText>r</w:delText>
        </w:r>
      </w:del>
      <w:r w:rsidR="00DA33C6" w:rsidRPr="00805FE9">
        <w:rPr>
          <w:lang w:val="de-DE"/>
        </w:rPr>
        <w:t xml:space="preserve"> Hardware würde es zu </w:t>
      </w:r>
      <w:r w:rsidR="009F166D">
        <w:rPr>
          <w:lang/>
        </w:rPr>
        <w:t>De</w:t>
      </w:r>
      <w:proofErr w:type="spellStart"/>
      <w:r w:rsidR="00DA33C6" w:rsidRPr="00805FE9">
        <w:rPr>
          <w:lang w:val="de-DE"/>
        </w:rPr>
        <w:t>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Diese Methode ist mi</w:t>
      </w:r>
      <w:r w:rsidR="007F503D">
        <w:rPr>
          <w:lang/>
        </w:rPr>
        <w:t>t</w:t>
      </w:r>
      <w:proofErr w:type="spellStart"/>
      <w:r w:rsidRPr="00805FE9">
        <w:rPr>
          <w:lang w:val="de-DE"/>
        </w:rPr>
        <w:t>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 xml:space="preserve">abgefragt werden. Diese ist in Sekunden angegeben </w:t>
      </w:r>
      <w:del w:id="92" w:author="Evi Breunig" w:date="2019-03-28T22:24:00Z">
        <w:r w:rsidR="00C15D68" w:rsidRPr="00805FE9" w:rsidDel="00B97FA6">
          <w:rPr>
            <w:lang w:val="de-DE"/>
          </w:rPr>
          <w:delText xml:space="preserve">werden </w:delText>
        </w:r>
      </w:del>
      <w:r w:rsidR="00C15D68" w:rsidRPr="00805FE9">
        <w:rPr>
          <w:lang w:val="de-DE"/>
        </w:rPr>
        <w:t>und muss als F</w:t>
      </w:r>
      <w:ins w:id="93" w:author="Evi Breunig" w:date="2019-03-28T22:24:00Z">
        <w:r w:rsidR="00B97FA6">
          <w:rPr>
            <w:lang w:val="de-DE"/>
          </w:rPr>
          <w:t>a</w:t>
        </w:r>
      </w:ins>
      <w:del w:id="94" w:author="Evi Breunig" w:date="2019-03-28T22:24:00Z">
        <w:r w:rsidR="00AA7CF4" w:rsidDel="00B97FA6">
          <w:rPr>
            <w:lang/>
          </w:rPr>
          <w:delText>Ac</w:delText>
        </w:r>
      </w:del>
      <w:ins w:id="95" w:author="Evi Breunig" w:date="2019-03-28T22:24:00Z">
        <w:r w:rsidR="00B97FA6">
          <w:rPr>
            <w:lang w:val="de-DE"/>
          </w:rPr>
          <w:t>k</w:t>
        </w:r>
      </w:ins>
      <w:r w:rsidR="00AA7CF4">
        <w:rPr>
          <w:lang/>
        </w:rPr>
        <w:t>tor</w:t>
      </w:r>
      <w:r w:rsidR="00C15D68" w:rsidRPr="00805FE9">
        <w:rPr>
          <w:lang w:val="de-DE"/>
        </w:rPr>
        <w:t xml:space="preserve"> mit </w:t>
      </w:r>
      <w:proofErr w:type="spellStart"/>
      <w:r w:rsidR="00C15D68" w:rsidRPr="00805FE9">
        <w:rPr>
          <w:lang w:val="de-DE"/>
        </w:rPr>
        <w:t>ander</w:t>
      </w:r>
      <w:proofErr w:type="spellEnd"/>
      <w:r w:rsidR="00E20E8C">
        <w:rPr>
          <w:lang/>
        </w:rPr>
        <w:t>en</w:t>
      </w:r>
      <w:r w:rsidR="00F0006C">
        <w:rPr>
          <w:lang/>
        </w:rPr>
        <w:t xml:space="preserve"> </w:t>
      </w:r>
      <w:r w:rsidR="00C15D68" w:rsidRPr="00805FE9">
        <w:rPr>
          <w:lang w:val="de-DE"/>
        </w:rPr>
        <w:t>Zahlen multipliziert werden.</w:t>
      </w:r>
    </w:p>
    <w:p w:rsidR="00421824" w:rsidRPr="00805FE9" w:rsidRDefault="00421824" w:rsidP="00421824">
      <w:pPr>
        <w:pStyle w:val="CopyEng"/>
        <w:ind w:firstLine="0"/>
        <w:rPr>
          <w:lang w:val="de-DE"/>
        </w:rPr>
      </w:pPr>
      <w:r w:rsidRPr="00805FE9">
        <w:rPr>
          <w:lang w:val="de-DE"/>
        </w:rPr>
        <w:t xml:space="preserve">Die Vor- und Nachteile diese Methode sind die </w:t>
      </w:r>
      <w:ins w:id="96" w:author="Evi Breunig" w:date="2019-03-28T22:24:00Z">
        <w:r w:rsidR="00B97FA6">
          <w:rPr>
            <w:lang w:val="de-DE"/>
          </w:rPr>
          <w:t>f</w:t>
        </w:r>
      </w:ins>
      <w:del w:id="97" w:author="Evi Breunig" w:date="2019-03-28T22:24:00Z">
        <w:r w:rsidRPr="00805FE9" w:rsidDel="00B97FA6">
          <w:rPr>
            <w:lang w:val="de-DE"/>
          </w:rPr>
          <w:delText>F</w:delText>
        </w:r>
      </w:del>
      <w:r w:rsidRPr="00805FE9">
        <w:rPr>
          <w:lang w:val="de-DE"/>
        </w:rPr>
        <w:t>olgende</w:t>
      </w:r>
      <w:ins w:id="98" w:author="Evi Breunig" w:date="2019-03-28T22:24:00Z">
        <w:r w:rsidR="00B97FA6">
          <w:rPr>
            <w:lang w:val="de-DE"/>
          </w:rPr>
          <w:t>n</w:t>
        </w:r>
      </w:ins>
      <w:r w:rsidRPr="00805FE9">
        <w:rPr>
          <w:lang w:val="de-DE"/>
        </w:rPr>
        <w:t>:</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w:t>
      </w:r>
      <w:ins w:id="99" w:author="Evi Breunig" w:date="2019-03-28T22:24:00Z">
        <w:r w:rsidR="00B97FA6">
          <w:rPr>
            <w:lang w:val="de-DE"/>
          </w:rPr>
          <w:t>-</w:t>
        </w:r>
      </w:ins>
      <w:del w:id="100" w:author="Evi Breunig" w:date="2019-03-28T22:24:00Z">
        <w:r w:rsidR="00ED2402" w:rsidDel="00B97FA6">
          <w:rPr>
            <w:lang/>
          </w:rPr>
          <w:delText xml:space="preserve"> </w:delText>
        </w:r>
      </w:del>
      <w:r w:rsidR="00ED2402">
        <w:rPr>
          <w:lang/>
        </w:rPr>
        <w:t>S</w:t>
      </w:r>
      <w:proofErr w:type="spellStart"/>
      <w:r w:rsidR="00C15D68" w:rsidRPr="00805FE9">
        <w:rPr>
          <w:lang w:val="de-DE"/>
        </w:rPr>
        <w:t>chwankungen</w:t>
      </w:r>
      <w:proofErr w:type="spellEnd"/>
      <w:r w:rsidR="00C15D68" w:rsidRPr="00805FE9">
        <w:rPr>
          <w:lang w:val="de-DE"/>
        </w:rPr>
        <w:t xml:space="preserve"> können Logikprobleme entstehen (siehe Movement)</w:t>
      </w:r>
    </w:p>
    <w:p w:rsidR="007E5960" w:rsidRDefault="00525D63" w:rsidP="00525D63">
      <w:pPr>
        <w:pStyle w:val="berschrift2"/>
      </w:pPr>
      <w:r>
        <w:t>Architektur</w:t>
      </w:r>
    </w:p>
    <w:p w:rsidR="00BC56CD" w:rsidRDefault="00BC56CD" w:rsidP="00BC56CD">
      <w:pPr>
        <w:pStyle w:val="CopyFirstPara"/>
      </w:pPr>
      <w:r>
        <w:t xml:space="preserve">Da keine etablierte Engine für die Entwicklung des Spiels verwendet wurde, musste diese auch </w:t>
      </w:r>
      <w:proofErr w:type="gramStart"/>
      <w:r>
        <w:t>selber</w:t>
      </w:r>
      <w:proofErr w:type="gramEnd"/>
      <w:r>
        <w:t xml:space="preserve"> gemacht werden.</w:t>
      </w:r>
      <w:r w:rsidR="00F5723D">
        <w:t xml:space="preserve"> Dies ist normal für Entwickler</w:t>
      </w:r>
      <w:ins w:id="101" w:author="Evi Breunig" w:date="2019-03-28T22:24:00Z">
        <w:r w:rsidR="00B97FA6">
          <w:t>,</w:t>
        </w:r>
      </w:ins>
      <w:r w:rsidR="00F5723D">
        <w:t xml:space="preserve">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w:t>
      </w:r>
      <w:proofErr w:type="gramStart"/>
      <w:r w:rsidR="00646219">
        <w:t>gleich bleibt</w:t>
      </w:r>
      <w:proofErr w:type="gramEnd"/>
      <w:r w:rsidR="00646219">
        <w:t>.</w:t>
      </w:r>
    </w:p>
    <w:p w:rsidR="00F5723D" w:rsidRDefault="00F5723D" w:rsidP="00BC56CD">
      <w:pPr>
        <w:pStyle w:val="CopyFirstPara"/>
      </w:pPr>
    </w:p>
    <w:p w:rsidR="005F2464" w:rsidRDefault="00F5723D" w:rsidP="00BC56CD">
      <w:pPr>
        <w:pStyle w:val="CopyFirstPara"/>
      </w:pPr>
      <w:r>
        <w:t xml:space="preserve">Kommerzielle Game </w:t>
      </w:r>
      <w:proofErr w:type="spellStart"/>
      <w:r>
        <w:t>Engines</w:t>
      </w:r>
      <w:proofErr w:type="spellEnd"/>
      <w:r>
        <w:t xml:space="preserve"> beinhalten meist Entwickler</w:t>
      </w:r>
      <w:ins w:id="102" w:author="Evi Breunig" w:date="2019-03-28T22:25:00Z">
        <w:r w:rsidR="00B97FA6">
          <w:t>-</w:t>
        </w:r>
      </w:ins>
      <w:del w:id="103" w:author="Evi Breunig" w:date="2019-03-28T22:25:00Z">
        <w:r w:rsidDel="00B97FA6">
          <w:delText xml:space="preserve"> </w:delText>
        </w:r>
      </w:del>
      <w:r>
        <w:t xml:space="preserve">Tools mit graphischer Oberfläche. Bei größeren Teams </w:t>
      </w:r>
      <w:r w:rsidR="00531496">
        <w:t xml:space="preserve">erlaubt das </w:t>
      </w:r>
      <w:ins w:id="104" w:author="Evi Breunig" w:date="2019-03-28T22:25:00Z">
        <w:r w:rsidR="00B97FA6">
          <w:t xml:space="preserve">eine </w:t>
        </w:r>
      </w:ins>
      <w:del w:id="105" w:author="Evi Breunig" w:date="2019-03-28T22:25:00Z">
        <w:r w:rsidR="00531496" w:rsidDel="00B97FA6">
          <w:delText xml:space="preserve">für </w:delText>
        </w:r>
      </w:del>
      <w:r w:rsidR="00531496">
        <w:t>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 xml:space="preserve">Da das </w:t>
      </w:r>
      <w:proofErr w:type="spellStart"/>
      <w:r>
        <w:t>Wraithknight</w:t>
      </w:r>
      <w:proofErr w:type="spellEnd"/>
      <w:ins w:id="106" w:author="Evi Breunig" w:date="2019-03-28T22:25:00Z">
        <w:r w:rsidR="00B97FA6">
          <w:t>-</w:t>
        </w:r>
      </w:ins>
      <w:del w:id="107" w:author="Evi Breunig" w:date="2019-03-28T22:25:00Z">
        <w:r w:rsidDel="00B97FA6">
          <w:delText xml:space="preserve"> </w:delText>
        </w:r>
      </w:del>
      <w:r>
        <w:t>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D</w:t>
      </w:r>
      <w:ins w:id="108" w:author="Evi Breunig" w:date="2019-03-28T22:26:00Z">
        <w:r w:rsidR="00C45E2F">
          <w:t>as</w:t>
        </w:r>
      </w:ins>
      <w:del w:id="109" w:author="Evi Breunig" w:date="2019-03-28T22:26:00Z">
        <w:r w:rsidDel="00C45E2F">
          <w:delText>ie</w:delText>
        </w:r>
      </w:del>
      <w:r>
        <w:t xml:space="preserve"> </w:t>
      </w:r>
      <w:r w:rsidRPr="00CB7791">
        <w:rPr>
          <w:b/>
          <w:sz w:val="28"/>
        </w:rPr>
        <w:t>E</w:t>
      </w:r>
      <w:r>
        <w:t>ntity</w:t>
      </w:r>
      <w:ins w:id="110" w:author="Evi Breunig" w:date="2019-03-28T22:27:00Z">
        <w:r w:rsidR="00C45E2F">
          <w:t xml:space="preserve"> </w:t>
        </w:r>
      </w:ins>
      <w:proofErr w:type="spellStart"/>
      <w:r w:rsidRPr="00CB7791">
        <w:rPr>
          <w:b/>
          <w:sz w:val="28"/>
        </w:rPr>
        <w:t>C</w:t>
      </w:r>
      <w:r>
        <w:t>omponent</w:t>
      </w:r>
      <w:proofErr w:type="spellEnd"/>
      <w:ins w:id="111" w:author="Evi Breunig" w:date="2019-03-28T22:27:00Z">
        <w:r w:rsidR="00C45E2F">
          <w:t xml:space="preserve"> </w:t>
        </w:r>
      </w:ins>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ins w:id="112" w:author="Evi Breunig" w:date="2019-03-28T22:26:00Z">
        <w:r w:rsidR="00C45E2F">
          <w:t>es</w:t>
        </w:r>
      </w:ins>
      <w:del w:id="113" w:author="Evi Breunig" w:date="2019-03-28T22:26:00Z">
        <w:r w:rsidR="00D519BF" w:rsidDel="00C45E2F">
          <w:delText>sie</w:delText>
        </w:r>
      </w:del>
      <w:r>
        <w:t xml:space="preserve"> das polare Gegenteil </w:t>
      </w:r>
      <w:proofErr w:type="gramStart"/>
      <w:r>
        <w:t xml:space="preserve">vom klassischen </w:t>
      </w:r>
      <w:r w:rsidRPr="00066DA7">
        <w:rPr>
          <w:b/>
          <w:sz w:val="28"/>
        </w:rPr>
        <w:t>O</w:t>
      </w:r>
      <w:r>
        <w:t>bjekt</w:t>
      </w:r>
      <w:proofErr w:type="gramEnd"/>
      <w:ins w:id="114" w:author="Evi Breunig" w:date="2019-03-28T22:27:00Z">
        <w:r w:rsidR="00C45E2F">
          <w:t>-</w:t>
        </w:r>
      </w:ins>
      <w:r w:rsidRPr="00066DA7">
        <w:rPr>
          <w:b/>
          <w:sz w:val="28"/>
        </w:rPr>
        <w:t>O</w:t>
      </w:r>
      <w:r>
        <w:t>rientierten</w:t>
      </w:r>
      <w:ins w:id="115" w:author="Evi Breunig" w:date="2019-03-28T22:27:00Z">
        <w:r w:rsidR="00C45E2F">
          <w:t xml:space="preserve"> </w:t>
        </w:r>
      </w:ins>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w:t>
      </w:r>
      <w:ins w:id="116" w:author="Evi Breunig" w:date="2019-03-28T22:27:00Z">
        <w:r w:rsidR="00C45E2F">
          <w:t>-</w:t>
        </w:r>
      </w:ins>
      <w:del w:id="117" w:author="Evi Breunig" w:date="2019-03-28T22:27:00Z">
        <w:r w:rsidR="00834A94" w:rsidDel="00C45E2F">
          <w:delText xml:space="preserve"> </w:delText>
        </w:r>
      </w:del>
      <w:r w:rsidR="00834A94">
        <w:t xml:space="preserve">Architektur befindet sich aber nur innerhalb eines </w:t>
      </w:r>
      <w:r>
        <w:t>vom Programmierer</w:t>
      </w:r>
      <w:r w:rsidR="00834A94">
        <w:t xml:space="preserve"> definierten ECS Environments</w:t>
      </w:r>
      <w:r>
        <w:t xml:space="preserve">. Im Falle von </w:t>
      </w:r>
      <w:proofErr w:type="spellStart"/>
      <w:r>
        <w:t>Wraithknight</w:t>
      </w:r>
      <w:proofErr w:type="spellEnd"/>
      <w:r>
        <w:t xml:space="preserve">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 xml:space="preserve">//Soll ich das noch machen? Beispiel mit Vererbung, </w:t>
      </w:r>
      <w:proofErr w:type="spellStart"/>
      <w:r>
        <w:t>Deadly</w:t>
      </w:r>
      <w:proofErr w:type="spellEnd"/>
      <w:r>
        <w:t xml:space="preserve"> Diamond, Logik</w:t>
      </w:r>
      <w:r w:rsidR="00182AB9">
        <w:rPr>
          <w:lang/>
        </w:rPr>
        <w:t xml:space="preserve"> K</w:t>
      </w:r>
      <w:proofErr w:type="spellStart"/>
      <w:r>
        <w:t>onflikten</w:t>
      </w:r>
      <w:proofErr w:type="spellEnd"/>
      <w:ins w:id="118" w:author="Evi Breunig" w:date="2019-03-28T22:28:00Z">
        <w:r w:rsidR="00C45E2F">
          <w:t xml:space="preserve"> </w:t>
        </w:r>
      </w:ins>
      <w:ins w:id="119" w:author="Evi Breunig" w:date="2019-03-28T22:29:00Z">
        <w:r w:rsidR="00C45E2F" w:rsidRPr="00C45E2F">
          <w:rPr>
            <w:highlight w:val="yellow"/>
            <w:rPrChange w:id="120" w:author="Evi Breunig" w:date="2019-03-28T22:29:00Z">
              <w:rPr/>
            </w:rPrChange>
          </w:rPr>
          <w:t>JA</w:t>
        </w:r>
        <w:r w:rsidR="00C45E2F">
          <w:rPr>
            <w:highlight w:val="yellow"/>
          </w:rPr>
          <w:t xml:space="preserve"> bitte</w:t>
        </w:r>
      </w:ins>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proofErr w:type="gramStart"/>
      <w:r>
        <w:t>Eine Entity</w:t>
      </w:r>
      <w:proofErr w:type="gramEnd"/>
      <w:r>
        <w:t xml:space="preserve"> ist ein Container für eine beliebige Anzahl an Komponenten. In </w:t>
      </w:r>
      <w:proofErr w:type="spellStart"/>
      <w:r>
        <w:t>Wraithknight</w:t>
      </w:r>
      <w:proofErr w:type="spellEnd"/>
      <w:r>
        <w:t xml:space="preserve"> beinhalten </w:t>
      </w:r>
      <w:proofErr w:type="spellStart"/>
      <w:r>
        <w:t>Entities</w:t>
      </w:r>
      <w:proofErr w:type="spellEnd"/>
      <w:r>
        <w:t xml:space="preserve">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w:t>
      </w:r>
      <w:ins w:id="121" w:author="Evi Breunig" w:date="2019-03-28T22:29:00Z">
        <w:r w:rsidR="00C45E2F">
          <w:t>,</w:t>
        </w:r>
      </w:ins>
      <w:r>
        <w:t xml:space="preserve"> ob sie noch am </w:t>
      </w:r>
      <w:ins w:id="122" w:author="Evi Breunig" w:date="2019-03-28T22:29:00Z">
        <w:r w:rsidR="00C45E2F">
          <w:t>„</w:t>
        </w:r>
      </w:ins>
      <w:del w:id="123" w:author="Evi Breunig" w:date="2019-03-28T22:29:00Z">
        <w:r w:rsidDel="00C45E2F">
          <w:delText>“</w:delText>
        </w:r>
      </w:del>
      <w:r>
        <w:t>Leben” ist</w:t>
      </w:r>
    </w:p>
    <w:p w:rsidR="007A16A9" w:rsidRDefault="007A16A9" w:rsidP="007A16A9">
      <w:pPr>
        <w:pStyle w:val="CopyFirstPara"/>
        <w:numPr>
          <w:ilvl w:val="0"/>
          <w:numId w:val="17"/>
        </w:numPr>
      </w:pPr>
      <w:r>
        <w:t xml:space="preserve">das Team (Freundlich, </w:t>
      </w:r>
      <w:proofErr w:type="gramStart"/>
      <w:r>
        <w:t>Feindlich</w:t>
      </w:r>
      <w:proofErr w:type="gramEnd"/>
      <w:r>
        <w:t>, Neutral)</w:t>
      </w:r>
    </w:p>
    <w:p w:rsidR="007A16A9" w:rsidRDefault="007A16A9" w:rsidP="007A16A9">
      <w:pPr>
        <w:pStyle w:val="CopyFirstPara"/>
        <w:numPr>
          <w:ilvl w:val="0"/>
          <w:numId w:val="17"/>
        </w:numPr>
      </w:pPr>
      <w:r>
        <w:t>den Typ</w:t>
      </w:r>
      <w:del w:id="124" w:author="Evi Breunig" w:date="2019-03-28T22:30:00Z">
        <w:r w:rsidDel="00C45E2F">
          <w:delText>en</w:delText>
        </w:r>
      </w:del>
      <w:r>
        <w:t xml:space="preserve"> der Entität, der bei der Erstellung verwendet wurde.</w:t>
      </w:r>
    </w:p>
    <w:p w:rsidR="007A16A9" w:rsidRDefault="007A16A9" w:rsidP="007A16A9">
      <w:pPr>
        <w:pStyle w:val="CopyFirstPara"/>
      </w:pPr>
      <w:r>
        <w:t>Diese Metadaten sind für eine funktionelle ECS</w:t>
      </w:r>
      <w:ins w:id="125" w:author="Evi Breunig" w:date="2019-03-28T22:30:00Z">
        <w:r w:rsidR="00C45E2F">
          <w:t>-</w:t>
        </w:r>
      </w:ins>
      <w:del w:id="126" w:author="Evi Breunig" w:date="2019-03-28T22:30:00Z">
        <w:r w:rsidDel="00C45E2F">
          <w:delText xml:space="preserve"> </w:delText>
        </w:r>
      </w:del>
      <w:r>
        <w:t>Architektur nicht notwendig, erleichtern aber das Debugging.</w:t>
      </w:r>
    </w:p>
    <w:p w:rsidR="00834A94" w:rsidRPr="007A16A9" w:rsidRDefault="00834A94" w:rsidP="007A16A9">
      <w:pPr>
        <w:pStyle w:val="CopyFirstPara"/>
      </w:pPr>
      <w:r>
        <w:t>//Code?</w:t>
      </w:r>
      <w:ins w:id="127" w:author="Evi Breunig" w:date="2019-03-28T22:30:00Z">
        <w:r w:rsidR="00C45E2F">
          <w:t xml:space="preserve"> </w:t>
        </w:r>
        <w:r w:rsidR="00C45E2F" w:rsidRPr="00C45E2F">
          <w:rPr>
            <w:highlight w:val="yellow"/>
            <w:rPrChange w:id="128" w:author="Evi Breunig" w:date="2019-03-28T22:30:00Z">
              <w:rPr/>
            </w:rPrChange>
          </w:rPr>
          <w:t>Muss nicht sein</w:t>
        </w:r>
      </w:ins>
    </w:p>
    <w:p w:rsidR="00BC56CD" w:rsidRDefault="00BC56CD" w:rsidP="007A16A9">
      <w:pPr>
        <w:pStyle w:val="berschrift4"/>
      </w:pPr>
      <w:proofErr w:type="spellStart"/>
      <w:r w:rsidRPr="007A16A9">
        <w:t>Component</w:t>
      </w:r>
      <w:proofErr w:type="spellEnd"/>
    </w:p>
    <w:p w:rsidR="00994774" w:rsidRDefault="00834A94" w:rsidP="00D21760">
      <w:pPr>
        <w:pStyle w:val="CopyFirstPara"/>
      </w:pPr>
      <w:r>
        <w:t>Eine Komponente ist ein Datensatz</w:t>
      </w:r>
      <w:ins w:id="129" w:author="Evi Breunig" w:date="2019-03-28T22:30:00Z">
        <w:r w:rsidR="00C45E2F">
          <w:t>,</w:t>
        </w:r>
      </w:ins>
      <w:r w:rsidR="005C4C7A">
        <w:t xml:space="preserve"> </w:t>
      </w:r>
      <w:r w:rsidR="00994774">
        <w:t>der</w:t>
      </w:r>
      <w:r w:rsidR="005C4C7A">
        <w:t xml:space="preserve"> das Verhalten </w:t>
      </w:r>
      <w:proofErr w:type="gramStart"/>
      <w:r w:rsidR="005C4C7A">
        <w:t>einer Entity</w:t>
      </w:r>
      <w:proofErr w:type="gramEnd"/>
      <w:r w:rsidR="005C4C7A">
        <w:t xml:space="preserve"> beschreibt.</w:t>
      </w:r>
      <w:r w:rsidR="00994774">
        <w:t xml:space="preserve"> Komponenten beinhalten KEINE SPIELLOGIK und sind mit einer Tabelle einer Datenbank zu vergleichen.</w:t>
      </w:r>
    </w:p>
    <w:p w:rsidR="00834A94" w:rsidRPr="00834A94" w:rsidRDefault="00994774" w:rsidP="00D21760">
      <w:pPr>
        <w:pStyle w:val="CopyFirstPara"/>
      </w:pPr>
      <w:r>
        <w:t>Eine Movement</w:t>
      </w:r>
      <w:ins w:id="130" w:author="Evi Breunig" w:date="2019-03-28T22:31:00Z">
        <w:r w:rsidR="00C45E2F">
          <w:t xml:space="preserve"> </w:t>
        </w:r>
      </w:ins>
      <w:proofErr w:type="spellStart"/>
      <w:r>
        <w:t>Component</w:t>
      </w:r>
      <w:proofErr w:type="spellEnd"/>
      <w:r>
        <w:t xml:space="preserve"> hätte z.B. eine </w:t>
      </w:r>
      <w:ins w:id="131" w:author="Evi Breunig" w:date="2019-03-28T22:31:00Z">
        <w:r w:rsidR="00C45E2F">
          <w:t>(</w:t>
        </w:r>
      </w:ins>
      <w:r>
        <w:t>X</w:t>
      </w:r>
      <w:ins w:id="132" w:author="Evi Breunig" w:date="2019-03-28T22:31:00Z">
        <w:r w:rsidR="00C45E2F">
          <w:t>/</w:t>
        </w:r>
      </w:ins>
      <w:del w:id="133" w:author="Evi Breunig" w:date="2019-03-28T22:31:00Z">
        <w:r w:rsidDel="00C45E2F">
          <w:delText>/</w:delText>
        </w:r>
      </w:del>
      <w:proofErr w:type="gramStart"/>
      <w:r>
        <w:t>Y</w:t>
      </w:r>
      <w:ins w:id="134" w:author="Evi Breunig" w:date="2019-03-28T22:31:00Z">
        <w:r w:rsidR="00C45E2F">
          <w:t>)-</w:t>
        </w:r>
      </w:ins>
      <w:proofErr w:type="gramEnd"/>
      <w:del w:id="135" w:author="Evi Breunig" w:date="2019-03-28T22:31:00Z">
        <w:r w:rsidDel="00C45E2F">
          <w:delText xml:space="preserve"> </w:delText>
        </w:r>
      </w:del>
      <w:r w:rsidR="00D21760">
        <w:t>Position</w:t>
      </w:r>
      <w:r>
        <w:t xml:space="preserve"> und eine Geschwindigkeit</w:t>
      </w:r>
      <w:ins w:id="136" w:author="Evi Breunig" w:date="2019-03-28T22:31:00Z">
        <w:r w:rsidR="00C45E2F">
          <w:t>,</w:t>
        </w:r>
      </w:ins>
      <w:r>
        <w:t xml:space="preserve"> womit die Bewegung ausgedrückt wird. Wenn </w:t>
      </w:r>
      <w:proofErr w:type="gramStart"/>
      <w:r>
        <w:t>eine Entity</w:t>
      </w:r>
      <w:proofErr w:type="gramEnd"/>
      <w:r>
        <w:t xml:space="preserve"> eine aktivierte Movement</w:t>
      </w:r>
      <w:ins w:id="137" w:author="Evi Breunig" w:date="2019-03-28T22:31:00Z">
        <w:r w:rsidR="00C45E2F">
          <w:t xml:space="preserve"> </w:t>
        </w:r>
      </w:ins>
      <w:proofErr w:type="spellStart"/>
      <w:r>
        <w:t>Component</w:t>
      </w:r>
      <w:proofErr w:type="spellEnd"/>
      <w:r>
        <w:t xml:space="preserve"> besitzt, ist sie dazu fähig</w:t>
      </w:r>
      <w:ins w:id="138" w:author="Evi Breunig" w:date="2019-03-28T22:31:00Z">
        <w:r w:rsidR="00C45E2F">
          <w:t>,</w:t>
        </w:r>
      </w:ins>
      <w:r>
        <w:t xml:space="preserve">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w:t>
      </w:r>
      <w:r w:rsidR="00BD4A07">
        <w:rPr>
          <w:lang/>
        </w:rPr>
        <w:t>k</w:t>
      </w:r>
      <w:r>
        <w:t xml:space="preserve">lasse. Sie führen eine Collection mit allen nötigen Komponenten, die sie überwachen. Innerhalb eines Systems findet man die Logik </w:t>
      </w:r>
      <w:proofErr w:type="gramStart"/>
      <w:r>
        <w:t>von den zugehörigen Komponenten</w:t>
      </w:r>
      <w:proofErr w:type="gramEnd"/>
      <w:r w:rsidR="003E3258">
        <w:t>.</w:t>
      </w:r>
    </w:p>
    <w:p w:rsidR="00D21760" w:rsidRPr="00994774" w:rsidRDefault="00D21760" w:rsidP="00CE0A1E">
      <w:pPr>
        <w:pStyle w:val="CopyFirstPara"/>
      </w:pPr>
      <w:r>
        <w:t>Ein Movement</w:t>
      </w:r>
      <w:ins w:id="139" w:author="Evi Breunig" w:date="2019-03-28T22:32:00Z">
        <w:r w:rsidR="00C45E2F">
          <w:t xml:space="preserve"> </w:t>
        </w:r>
      </w:ins>
      <w:r>
        <w:t>System hätte eine Liste mit allen Movement</w:t>
      </w:r>
      <w:ins w:id="140" w:author="Evi Breunig" w:date="2019-03-28T22:32:00Z">
        <w:r w:rsidR="00C45E2F">
          <w:t xml:space="preserve"> </w:t>
        </w:r>
      </w:ins>
      <w:r>
        <w:t>Components</w:t>
      </w:r>
      <w:ins w:id="141" w:author="Evi Breunig" w:date="2019-03-28T22:32:00Z">
        <w:r w:rsidR="00C45E2F">
          <w:t>,</w:t>
        </w:r>
      </w:ins>
      <w:r>
        <w:t xml:space="preserve">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w:t>
      </w:r>
      <w:ins w:id="142" w:author="Evi Breunig" w:date="2019-03-28T22:33:00Z">
        <w:r w:rsidR="00C45E2F">
          <w:t>über</w:t>
        </w:r>
      </w:ins>
      <w:del w:id="143" w:author="Evi Breunig" w:date="2019-03-28T22:33:00Z">
        <w:r w:rsidR="006822B4" w:rsidDel="00C45E2F">
          <w:delText>auf</w:delText>
        </w:r>
      </w:del>
      <w:r w:rsidR="006822B4">
        <w:t xml:space="preserve"> die Informationen einer anderen Komponente</w:t>
      </w:r>
      <w:r w:rsidR="009F51B8">
        <w:t xml:space="preserve"> verfügen muss. In diesem Fall werden </w:t>
      </w:r>
      <w:r w:rsidR="00322012">
        <w:t>g</w:t>
      </w:r>
      <w:r w:rsidR="005F6990">
        <w:t>ebundene Komponente</w:t>
      </w:r>
      <w:ins w:id="144" w:author="Evi Breunig" w:date="2019-03-28T22:33:00Z">
        <w:r w:rsidR="00C45E2F">
          <w:t>n</w:t>
        </w:r>
      </w:ins>
      <w:r w:rsidR="005F6990">
        <w:t xml:space="preserve"> verwendet.</w:t>
      </w:r>
    </w:p>
    <w:p w:rsidR="005F6990" w:rsidRDefault="005F6990" w:rsidP="00BC56CD">
      <w:pPr>
        <w:pStyle w:val="CopyFirstPara"/>
      </w:pPr>
    </w:p>
    <w:p w:rsidR="00322012" w:rsidRDefault="00322012" w:rsidP="00BC56CD">
      <w:pPr>
        <w:pStyle w:val="CopyFirstPara"/>
      </w:pPr>
      <w:r>
        <w:t>Die Draw</w:t>
      </w:r>
      <w:ins w:id="145" w:author="Evi Breunig" w:date="2019-03-28T22:33:00Z">
        <w:r w:rsidR="00C45E2F">
          <w:t xml:space="preserve"> </w:t>
        </w:r>
      </w:ins>
      <w:proofErr w:type="spellStart"/>
      <w:r>
        <w:t>Component</w:t>
      </w:r>
      <w:proofErr w:type="spellEnd"/>
      <w:ins w:id="146" w:author="Evi Breunig" w:date="2019-03-28T22:33:00Z">
        <w:r w:rsidR="00C45E2F">
          <w:t>-</w:t>
        </w:r>
      </w:ins>
      <w:del w:id="147" w:author="Evi Breunig" w:date="2019-03-28T22:33:00Z">
        <w:r w:rsidDel="00C45E2F">
          <w:delText xml:space="preserve"> </w:delText>
        </w:r>
      </w:del>
      <w:r>
        <w:t>Klasse beinhaltet Informationen über das Zeichnen einer Graphik.</w:t>
      </w:r>
    </w:p>
    <w:p w:rsidR="00322012" w:rsidRDefault="00322012" w:rsidP="00BC56CD">
      <w:pPr>
        <w:pStyle w:val="CopyFirstPara"/>
      </w:pPr>
      <w:r>
        <w:t>Das Draw</w:t>
      </w:r>
      <w:ins w:id="148" w:author="Evi Breunig" w:date="2019-03-28T22:33:00Z">
        <w:r w:rsidR="00C45E2F">
          <w:t xml:space="preserve"> </w:t>
        </w:r>
      </w:ins>
      <w:r>
        <w:t>System ist derzeit nur da</w:t>
      </w:r>
      <w:ins w:id="149" w:author="Evi Breunig" w:date="2019-03-28T22:34:00Z">
        <w:r w:rsidR="00E77C3F">
          <w:t>für</w:t>
        </w:r>
      </w:ins>
      <w:del w:id="150" w:author="Evi Breunig" w:date="2019-03-28T22:34:00Z">
        <w:r w:rsidDel="00E77C3F">
          <w:delText>zu</w:delText>
        </w:r>
      </w:del>
      <w:r>
        <w:t xml:space="preserve"> verantwortlich</w:t>
      </w:r>
      <w:ins w:id="151" w:author="Evi Breunig" w:date="2019-03-28T22:34:00Z">
        <w:r w:rsidR="00E77C3F">
          <w:t>,</w:t>
        </w:r>
      </w:ins>
      <w:r>
        <w:t xml:space="preserve"> die Draw</w:t>
      </w:r>
      <w:ins w:id="152" w:author="Evi Breunig" w:date="2019-03-28T22:34:00Z">
        <w:r w:rsidR="00E77C3F">
          <w:t xml:space="preserve"> </w:t>
        </w:r>
      </w:ins>
      <w:proofErr w:type="spellStart"/>
      <w:r>
        <w:t>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w:t>
      </w:r>
      <w:ins w:id="153" w:author="Evi Breunig" w:date="2019-03-28T22:34:00Z">
        <w:r w:rsidR="00E77C3F">
          <w:t>d. </w:t>
        </w:r>
        <w:proofErr w:type="spellStart"/>
        <w:r w:rsidR="00E77C3F">
          <w:t>h.</w:t>
        </w:r>
      </w:ins>
      <w:del w:id="154" w:author="Evi Breunig" w:date="2019-03-28T22:34:00Z">
        <w:r w:rsidDel="00E77C3F">
          <w:delText>also es wird</w:delText>
        </w:r>
      </w:del>
      <w:r>
        <w:t xml:space="preserve"> </w:t>
      </w:r>
      <w:proofErr w:type="spellEnd"/>
      <w:r>
        <w:t>die Position in der Movement</w:t>
      </w:r>
      <w:ins w:id="155" w:author="Evi Breunig" w:date="2019-03-28T22:34:00Z">
        <w:r w:rsidR="00E77C3F">
          <w:t xml:space="preserve"> </w:t>
        </w:r>
      </w:ins>
      <w:proofErr w:type="spellStart"/>
      <w:r>
        <w:t>Component</w:t>
      </w:r>
      <w:proofErr w:type="spellEnd"/>
      <w:ins w:id="156" w:author="Evi Breunig" w:date="2019-03-28T22:34:00Z">
        <w:r w:rsidR="00E77C3F">
          <w:t xml:space="preserve"> wird</w:t>
        </w:r>
      </w:ins>
      <w:r>
        <w:t xml:space="preserve"> geändert, kriegt die </w:t>
      </w:r>
      <w:proofErr w:type="spellStart"/>
      <w:r>
        <w:t>Draw</w:t>
      </w:r>
      <w:ins w:id="157" w:author="Evi Breunig" w:date="2019-03-28T22:34:00Z">
        <w:r w:rsidR="00E77C3F">
          <w:t xml:space="preserve"> </w:t>
        </w:r>
      </w:ins>
      <w:r>
        <w:t>Componen</w:t>
      </w:r>
      <w:proofErr w:type="spellEnd"/>
      <w:r>
        <w:t>t davon nichts mit und wird immer noch auf der alten Position gezeichnet. In dem Fall binden wir die</w:t>
      </w:r>
      <w:r w:rsidR="00176D3C">
        <w:t xml:space="preserve"> Movement</w:t>
      </w:r>
      <w:ins w:id="158" w:author="Evi Breunig" w:date="2019-03-28T22:35:00Z">
        <w:r w:rsidR="00E77C3F">
          <w:t xml:space="preserve"> </w:t>
        </w:r>
      </w:ins>
      <w:proofErr w:type="spellStart"/>
      <w:r w:rsidR="00176D3C">
        <w:t>Component</w:t>
      </w:r>
      <w:proofErr w:type="spellEnd"/>
      <w:r>
        <w:t xml:space="preserve"> an </w:t>
      </w:r>
      <w:r w:rsidR="007317AD">
        <w:t xml:space="preserve">die </w:t>
      </w:r>
      <w:r w:rsidR="00176D3C">
        <w:t>Draw</w:t>
      </w:r>
      <w:ins w:id="159" w:author="Evi Breunig" w:date="2019-03-28T22:35:00Z">
        <w:r w:rsidR="00E77C3F">
          <w:t xml:space="preserve"> </w:t>
        </w:r>
      </w:ins>
      <w:proofErr w:type="spellStart"/>
      <w:r w:rsidR="00176D3C">
        <w:t>Component</w:t>
      </w:r>
      <w:proofErr w:type="spellEnd"/>
      <w:r w:rsidR="007317AD">
        <w:t>.</w:t>
      </w:r>
      <w:r>
        <w:t xml:space="preserve"> </w:t>
      </w:r>
      <w:r w:rsidR="007317AD">
        <w:t>Dann hat</w:t>
      </w:r>
      <w:r>
        <w:t xml:space="preserve"> das Draw</w:t>
      </w:r>
      <w:ins w:id="160" w:author="Evi Breunig" w:date="2019-03-28T22:35:00Z">
        <w:r w:rsidR="00E77C3F">
          <w:t xml:space="preserve"> </w:t>
        </w:r>
      </w:ins>
      <w:r>
        <w:t xml:space="preserve">System </w:t>
      </w:r>
      <w:r w:rsidR="007317AD">
        <w:t xml:space="preserve">Zugriff auf die tatsächliche Position </w:t>
      </w:r>
      <w:proofErr w:type="gramStart"/>
      <w:r w:rsidR="007317AD">
        <w:t>einer Entity</w:t>
      </w:r>
      <w:proofErr w:type="gramEnd"/>
      <w:r w:rsidR="007317AD">
        <w:t>, nur indem es eine Draw</w:t>
      </w:r>
      <w:ins w:id="161" w:author="Evi Breunig" w:date="2019-03-28T22:35:00Z">
        <w:r w:rsidR="00E77C3F">
          <w:t xml:space="preserve"> </w:t>
        </w:r>
      </w:ins>
      <w:proofErr w:type="spellStart"/>
      <w:r w:rsidR="007317AD">
        <w:t>Component</w:t>
      </w:r>
      <w:proofErr w:type="spellEnd"/>
      <w:r w:rsidR="007317AD">
        <w:t xml:space="preserve"> nach ihre</w:t>
      </w:r>
      <w:ins w:id="162" w:author="Evi Breunig" w:date="2019-03-28T22:35:00Z">
        <w:r w:rsidR="00E77C3F">
          <w:t>n</w:t>
        </w:r>
      </w:ins>
      <w:del w:id="163" w:author="Evi Breunig" w:date="2019-03-28T22:35:00Z">
        <w:r w:rsidR="007317AD" w:rsidDel="00E77C3F">
          <w:delText>r</w:delText>
        </w:r>
      </w:del>
      <w:r w:rsidR="007317AD">
        <w:t xml:space="preserve"> </w:t>
      </w:r>
      <w:proofErr w:type="spellStart"/>
      <w:r w:rsidR="007317AD">
        <w:t>Bindings</w:t>
      </w:r>
      <w:proofErr w:type="spellEnd"/>
      <w:r w:rsidR="007317AD">
        <w:t xml:space="preserve"> fragt.</w:t>
      </w:r>
    </w:p>
    <w:p w:rsidR="006C5C00" w:rsidRDefault="006C5C00" w:rsidP="00BC56CD">
      <w:pPr>
        <w:pStyle w:val="CopyFirstPara"/>
      </w:pPr>
    </w:p>
    <w:p w:rsidR="00DE7CAA" w:rsidRDefault="003E3258" w:rsidP="00BC56CD">
      <w:pPr>
        <w:pStyle w:val="CopyFirstPara"/>
      </w:pPr>
      <w:r>
        <w:t>//Codebeispiel?</w:t>
      </w:r>
      <w:ins w:id="164" w:author="Evi Breunig" w:date="2019-03-28T22:35:00Z">
        <w:r w:rsidR="00E77C3F">
          <w:t xml:space="preserve"> </w:t>
        </w:r>
        <w:r w:rsidR="00E77C3F" w:rsidRPr="00E77C3F">
          <w:rPr>
            <w:highlight w:val="yellow"/>
            <w:rPrChange w:id="165" w:author="Evi Breunig" w:date="2019-03-28T22:35:00Z">
              <w:rPr/>
            </w:rPrChange>
          </w:rPr>
          <w:t>Muss nicht sein</w:t>
        </w:r>
      </w:ins>
    </w:p>
    <w:p w:rsidR="00DE7CAA" w:rsidRDefault="00DE7CAA" w:rsidP="00DE7CAA">
      <w:pPr>
        <w:pStyle w:val="TitPageHeading"/>
        <w:rPr>
          <w:sz w:val="24"/>
        </w:rPr>
      </w:pPr>
      <w:r>
        <w:br w:type="page"/>
      </w:r>
    </w:p>
    <w:p w:rsidR="003E3258" w:rsidRPr="003E3258" w:rsidRDefault="003E3258" w:rsidP="00BC56CD">
      <w:pPr>
        <w:pStyle w:val="CopyFirstPara"/>
      </w:pPr>
    </w:p>
    <w:p w:rsidR="006C5C00" w:rsidRDefault="006C5C00" w:rsidP="006C5C00">
      <w:pPr>
        <w:pStyle w:val="berschrift2"/>
      </w:pPr>
      <w:r w:rsidRPr="006C5C00">
        <w:t>Assetmanagement</w:t>
      </w:r>
    </w:p>
    <w:p w:rsidR="00F52453" w:rsidRDefault="00144CCC" w:rsidP="00F52453">
      <w:pPr>
        <w:pStyle w:val="CopyFirstPara"/>
      </w:pPr>
      <w:r>
        <w:t>Die als PNG exportierten Graphiken müssen in die Spiellogik eingebunden werden.</w:t>
      </w:r>
      <w:r w:rsidR="001C017D">
        <w:t xml:space="preserve"> Dabei hilft</w:t>
      </w:r>
      <w:r w:rsidR="00D12645">
        <w:t xml:space="preserve"> der Monogame Content-Manager, welcher jedes Asset in ein</w:t>
      </w:r>
      <w:r w:rsidR="00EA5E25">
        <w:t>e</w:t>
      </w:r>
      <w:r w:rsidR="00D12645">
        <w:t xml:space="preserve"> </w:t>
      </w:r>
      <w:del w:id="166" w:author="Evi Breunig" w:date="2019-03-28T22:35:00Z">
        <w:r w:rsidR="00D12645" w:rsidDel="00E77C3F">
          <w:delText>.</w:delText>
        </w:r>
      </w:del>
      <w:r w:rsidR="00D12645">
        <w:t>XNA</w:t>
      </w:r>
      <w:ins w:id="167" w:author="Evi Breunig" w:date="2019-03-28T22:35:00Z">
        <w:r w:rsidR="00E77C3F">
          <w:t>-</w:t>
        </w:r>
      </w:ins>
      <w:del w:id="168" w:author="Evi Breunig" w:date="2019-03-28T22:35:00Z">
        <w:r w:rsidR="00D12645" w:rsidDel="00E77C3F">
          <w:delText xml:space="preserve"> </w:delText>
        </w:r>
      </w:del>
      <w:r w:rsidR="00EA5E25">
        <w:t>Datei</w:t>
      </w:r>
      <w:r w:rsidR="00D12645">
        <w:t xml:space="preserve"> umwandelt.</w:t>
      </w:r>
      <w:r w:rsidR="00F52453">
        <w:t xml:space="preserve"> Innerhalb des Programmes unterscheiden sich die Ressourcen aber in der Klasse.</w:t>
      </w:r>
    </w:p>
    <w:p w:rsidR="00DE7CAA" w:rsidRPr="00DE7CAA" w:rsidRDefault="00DE7CAA" w:rsidP="00DE7CAA">
      <w:pPr>
        <w:pStyle w:val="CopyFirstPara"/>
      </w:pPr>
    </w:p>
    <w:p w:rsidR="006C5C00" w:rsidRDefault="006C5C00" w:rsidP="006C5C00">
      <w:pPr>
        <w:pStyle w:val="berschrift3"/>
      </w:pPr>
      <w:r>
        <w:t>Monogame Content-Manager</w:t>
      </w:r>
    </w:p>
    <w:p w:rsidR="00E24A32" w:rsidRDefault="00424DCA" w:rsidP="00424DCA">
      <w:pPr>
        <w:pStyle w:val="CopyFirstPara"/>
      </w:pPr>
      <w:r>
        <w:t>Der Monog</w:t>
      </w:r>
      <w:r w:rsidR="005C284F">
        <w:t>ame</w:t>
      </w:r>
      <w:r>
        <w:t xml:space="preserve"> Content-Manager </w:t>
      </w:r>
      <w:r w:rsidR="00FF1C62">
        <w:t>greift auf Dateien innerhalb des „Content“</w:t>
      </w:r>
      <w:ins w:id="169" w:author="Evi Breunig" w:date="2019-03-28T22:36:00Z">
        <w:r w:rsidR="008E1B1E">
          <w:t>-</w:t>
        </w:r>
      </w:ins>
      <w:del w:id="170" w:author="Evi Breunig" w:date="2019-03-28T22:36:00Z">
        <w:r w:rsidR="00FF1C62" w:rsidDel="008E1B1E">
          <w:delText xml:space="preserve"> </w:delText>
        </w:r>
      </w:del>
      <w:r w:rsidR="00FF1C62">
        <w:t>Ordners zu</w:t>
      </w:r>
      <w:r w:rsidR="008D1B53">
        <w:t xml:space="preserve"> und </w:t>
      </w:r>
      <w:r w:rsidR="00A21513">
        <w:t>konvertiert</w:t>
      </w:r>
      <w:r w:rsidR="008D1B53">
        <w:t xml:space="preserve"> diese auf </w:t>
      </w:r>
      <w:del w:id="171" w:author="Evi Breunig" w:date="2019-03-28T22:36:00Z">
        <w:r w:rsidR="008D1B53" w:rsidDel="008E1B1E">
          <w:delText>.</w:delText>
        </w:r>
      </w:del>
      <w:r w:rsidR="008D1B53">
        <w:t>XNA</w:t>
      </w:r>
      <w:ins w:id="172" w:author="Evi Breunig" w:date="2019-03-28T22:36:00Z">
        <w:r w:rsidR="008E1B1E">
          <w:t>-</w:t>
        </w:r>
      </w:ins>
      <w:del w:id="173" w:author="Evi Breunig" w:date="2019-03-28T22:36:00Z">
        <w:r w:rsidR="008D1B53" w:rsidDel="008E1B1E">
          <w:delText xml:space="preserve"> </w:delText>
        </w:r>
      </w:del>
      <w:r w:rsidR="00F94604">
        <w:t>Dateien um.</w:t>
      </w:r>
      <w:r w:rsidR="00A21513">
        <w:t xml:space="preserve"> Diese Konvertierung erfolgt aber nur bei der </w:t>
      </w:r>
      <w:r w:rsidR="000B52F9">
        <w:t>Kompilierung</w:t>
      </w:r>
      <w:r w:rsidR="00703818">
        <w:t xml:space="preserve"> des Programm</w:t>
      </w:r>
      <w:r w:rsidR="006014EB">
        <w:rPr>
          <w:lang/>
        </w:rPr>
        <w:t>s</w:t>
      </w:r>
      <w:r w:rsidR="00A21513">
        <w:t xml:space="preserve">. </w:t>
      </w:r>
      <w:r w:rsidR="004A094F">
        <w:t>Ressourcen,</w:t>
      </w:r>
      <w:r w:rsidR="00E24A32">
        <w:t xml:space="preserve"> welche vom Content-Manager geladen wurden</w:t>
      </w:r>
      <w:ins w:id="174" w:author="Evi Breunig" w:date="2019-03-28T22:36:00Z">
        <w:r w:rsidR="008E1B1E">
          <w:t>,</w:t>
        </w:r>
      </w:ins>
      <w:r w:rsidR="00E24A32">
        <w:t xml:space="preserve"> befinden sich nun in der Pipeline.</w:t>
      </w:r>
    </w:p>
    <w:p w:rsidR="00424DCA" w:rsidRDefault="00CA1EFE" w:rsidP="00424DCA">
      <w:pPr>
        <w:pStyle w:val="CopyFirstPara"/>
      </w:pPr>
      <w:r>
        <w:rPr>
          <w:noProof/>
          <w:lang w:eastAsia="de-AT"/>
        </w:rPr>
        <mc:AlternateContent>
          <mc:Choice Requires="wps">
            <w:drawing>
              <wp:anchor distT="0" distB="0" distL="114300" distR="114300" simplePos="0" relativeHeight="251663360" behindDoc="0" locked="0" layoutInCell="1" allowOverlap="1" wp14:anchorId="7C922704" wp14:editId="0DEFB1A1">
                <wp:simplePos x="0" y="0"/>
                <wp:positionH relativeFrom="margin">
                  <wp:align>center</wp:align>
                </wp:positionH>
                <wp:positionV relativeFrom="paragraph">
                  <wp:posOffset>4923155</wp:posOffset>
                </wp:positionV>
                <wp:extent cx="5715000" cy="4572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05C" w:rsidRPr="00CA1EFE" w:rsidRDefault="007F605C" w:rsidP="00CA1EFE">
                            <w:pPr>
                              <w:pStyle w:val="Beschriftung"/>
                              <w:rPr>
                                <w:noProof/>
                                <w:sz w:val="24"/>
                              </w:rPr>
                            </w:pPr>
                            <w:r>
                              <w:t>Abbildung 2. Monogame Content-Manager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922704" id="_x0000_s1027" type="#_x0000_t202" style="position:absolute;left:0;text-align:left;margin-left:0;margin-top:387.65pt;width:450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" stroked="f">
                <v:textbox style="mso-fit-shape-to-text:t" inset="0,0,0,0">
                  <w:txbxContent>
                    <w:p w:rsidR="007F605C" w:rsidRPr="00CA1EFE" w:rsidRDefault="007F605C" w:rsidP="00CA1EFE">
                      <w:pPr>
                        <w:pStyle w:val="Beschriftung"/>
                        <w:rPr>
                          <w:noProof/>
                          <w:sz w:val="24"/>
                        </w:rPr>
                      </w:pPr>
                      <w:r>
                        <w:t>Abbildung 2. Monogame Content-Manager</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DD3D17D">
            <wp:simplePos x="0" y="0"/>
            <wp:positionH relativeFrom="margin">
              <wp:align>right</wp:align>
            </wp:positionH>
            <wp:positionV relativeFrom="paragraph">
              <wp:posOffset>565150</wp:posOffset>
            </wp:positionV>
            <wp:extent cx="5857875" cy="4324350"/>
            <wp:effectExtent l="0" t="0" r="9525" b="0"/>
            <wp:wrapSquare wrapText="bothSides"/>
            <wp:docPr id="2" name="Grafik 2" descr="C:\Users\Fillip\Documents\ShareX\Screenshots\2019-03\Pipeline_2019-03-23_15-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Pipeline_2019-03-23_15-2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2F9">
        <w:t>Es können optional noch Properties gesetzt werden</w:t>
      </w:r>
      <w:r w:rsidR="009D0B25">
        <w:t>, diese sind für das jetzige Projekt aber nicht relevant</w:t>
      </w:r>
      <w:r w:rsidR="008E65AF">
        <w:t>.</w:t>
      </w:r>
    </w:p>
    <w:p w:rsidR="006509CD" w:rsidRDefault="006509CD" w:rsidP="00424DCA">
      <w:pPr>
        <w:pStyle w:val="CopyFirstPara"/>
      </w:pPr>
      <w:r>
        <w:t>Auf von der Pipeline geladene Objekte kann folgendermaßen zugegriffen werden:</w:t>
      </w:r>
    </w:p>
    <w:p w:rsidR="006509CD" w:rsidRDefault="006509CD" w:rsidP="00424DCA">
      <w:pPr>
        <w:pStyle w:val="CopyFirstPara"/>
      </w:pPr>
      <w:r>
        <w:t>//CODE</w:t>
      </w:r>
    </w:p>
    <w:p w:rsidR="00AC7D2D" w:rsidRPr="00424DCA" w:rsidRDefault="00AC7D2D" w:rsidP="00424DCA">
      <w:pPr>
        <w:pStyle w:val="CopyFirstPara"/>
      </w:pPr>
    </w:p>
    <w:p w:rsidR="006C5C00" w:rsidRDefault="006C5C00" w:rsidP="006C5C00">
      <w:pPr>
        <w:pStyle w:val="berschrift3"/>
      </w:pPr>
      <w:r>
        <w:t>Dynamische Asset</w:t>
      </w:r>
      <w:r w:rsidR="0020455E">
        <w:t>-B</w:t>
      </w:r>
      <w:r>
        <w:t>ibliothek</w:t>
      </w:r>
    </w:p>
    <w:p w:rsidR="001519C9" w:rsidRDefault="00D12645" w:rsidP="00D12645">
      <w:pPr>
        <w:pStyle w:val="CopyFirstPara"/>
      </w:pPr>
      <w:r>
        <w:t xml:space="preserve">Bei größeren Projekten </w:t>
      </w:r>
      <w:r w:rsidR="00C02BCC">
        <w:t>verliert man schnell die Übersicht über eingebundene Ressourcen, wenn man keine ordentliche Verwaltung betreibt.</w:t>
      </w:r>
      <w:r w:rsidR="00F3715C">
        <w:t xml:space="preserve"> </w:t>
      </w:r>
    </w:p>
    <w:p w:rsidR="002B693A" w:rsidRDefault="002B693A" w:rsidP="00D12645">
      <w:pPr>
        <w:pStyle w:val="CopyFirstPara"/>
      </w:pPr>
    </w:p>
    <w:p w:rsidR="001519C9" w:rsidRDefault="00116E7A" w:rsidP="00D12645">
      <w:pPr>
        <w:pStyle w:val="CopyFirstPara"/>
      </w:pPr>
      <w:r>
        <w:t>Die</w:t>
      </w:r>
      <w:r w:rsidR="00F52453">
        <w:t xml:space="preserve"> </w:t>
      </w:r>
      <w:r w:rsidR="00FB6ABB">
        <w:t>Bibliothek ist eine global erreichbare statische Klasse</w:t>
      </w:r>
      <w:r w:rsidR="00BF173E">
        <w:t xml:space="preserve">. Sie führt </w:t>
      </w:r>
      <w:r w:rsidR="00482CFC">
        <w:t xml:space="preserve">jeweils eine Collection für eine </w:t>
      </w:r>
      <w:r w:rsidR="00E36218">
        <w:t>Art von Ressource.</w:t>
      </w:r>
      <w:r w:rsidR="00F000DA">
        <w:t xml:space="preserve"> Auf die Bibliothek kann mit </w:t>
      </w:r>
      <w:proofErr w:type="spellStart"/>
      <w:r w:rsidR="00F000DA">
        <w:t>Asset.GetTexture</w:t>
      </w:r>
      <w:proofErr w:type="spellEnd"/>
      <w:r w:rsidR="00F000DA">
        <w:t>() zugegriffen werden.</w:t>
      </w:r>
    </w:p>
    <w:p w:rsidR="00116E7A" w:rsidRDefault="00116E7A" w:rsidP="00D12645">
      <w:pPr>
        <w:pStyle w:val="CopyFirstPara"/>
      </w:pPr>
    </w:p>
    <w:p w:rsidR="00116E7A" w:rsidRDefault="00116E7A" w:rsidP="00D12645">
      <w:pPr>
        <w:pStyle w:val="CopyFirstPara"/>
      </w:pPr>
      <w:r>
        <w:t>Eine weiter</w:t>
      </w:r>
      <w:r w:rsidR="00BF173E">
        <w:t>e</w:t>
      </w:r>
      <w:r>
        <w:t xml:space="preserve"> Funktion der Bibliothek</w:t>
      </w:r>
      <w:del w:id="175" w:author="Evi Breunig" w:date="2019-03-28T22:36:00Z">
        <w:r w:rsidDel="008E1B1E">
          <w:delText>,</w:delText>
        </w:r>
      </w:del>
      <w:r>
        <w:t xml:space="preserve"> ist d</w:t>
      </w:r>
      <w:r w:rsidR="00131F7A">
        <w:t>as automatische Entladen von nicht mehr verwendeten Assets.</w:t>
      </w:r>
      <w:r w:rsidR="00076B0B">
        <w:t xml:space="preserve"> Diese Funktionalität ist vor allem bei Spielen mit</w:t>
      </w:r>
      <w:r w:rsidR="00ED3193">
        <w:t xml:space="preserve"> hohe</w:t>
      </w:r>
      <w:r w:rsidR="00FD1FD9">
        <w:t>n</w:t>
      </w:r>
      <w:r w:rsidR="00ED3193">
        <w:t xml:space="preserve"> Graphikauflösung</w:t>
      </w:r>
      <w:r w:rsidR="00FD1FD9">
        <w:t>en</w:t>
      </w:r>
      <w:r w:rsidR="00297B2B">
        <w:t xml:space="preserve">, </w:t>
      </w:r>
      <w:r w:rsidR="00F13C04">
        <w:t>somit</w:t>
      </w:r>
      <w:r w:rsidR="00F30D53">
        <w:rPr>
          <w:lang/>
        </w:rPr>
        <w:t xml:space="preserve"> </w:t>
      </w:r>
      <w:r w:rsidR="00297B2B">
        <w:t xml:space="preserve">auch </w:t>
      </w:r>
      <w:ins w:id="176" w:author="Evi Breunig" w:date="2019-03-28T22:37:00Z">
        <w:r w:rsidR="008E1B1E">
          <w:t>großen</w:t>
        </w:r>
      </w:ins>
      <w:del w:id="177" w:author="Evi Breunig" w:date="2019-03-28T22:37:00Z">
        <w:r w:rsidR="00F13C04" w:rsidDel="008E1B1E">
          <w:delText xml:space="preserve"> hohen</w:delText>
        </w:r>
      </w:del>
      <w:r w:rsidR="00F13C04">
        <w:t xml:space="preserve"> Datei</w:t>
      </w:r>
      <w:ins w:id="178" w:author="Evi Breunig" w:date="2019-03-28T22:37:00Z">
        <w:r w:rsidR="008E1B1E">
          <w:t>en</w:t>
        </w:r>
      </w:ins>
      <w:del w:id="179" w:author="Evi Breunig" w:date="2019-03-28T22:37:00Z">
        <w:r w:rsidR="00F13C04" w:rsidDel="008E1B1E">
          <w:delText>größen</w:delText>
        </w:r>
      </w:del>
      <w:r w:rsidR="00297B2B">
        <w:t>,</w:t>
      </w:r>
      <w:r w:rsidR="00F13C04">
        <w:t xml:space="preserve"> </w:t>
      </w:r>
      <w:r w:rsidR="00ED3193">
        <w:t>relevant.</w:t>
      </w:r>
      <w:r w:rsidR="00582ACC">
        <w:t xml:space="preserve"> In diesem Projekt sind die verwendeten Graphiken von sehr geringer Größe, weshalb das automatische Entladen keinen technisch relevanten Nutzen hat, sondern nur</w:t>
      </w:r>
      <w:r w:rsidR="0033742E">
        <w:t xml:space="preserve"> dank der Automatisierung dem Entwickler etwas Arbeit abnimmt.</w:t>
      </w:r>
    </w:p>
    <w:p w:rsidR="00AC7D2D" w:rsidRPr="00076B0B" w:rsidRDefault="00AC7D2D" w:rsidP="00D12645">
      <w:pPr>
        <w:pStyle w:val="CopyFirstPara"/>
      </w:pPr>
    </w:p>
    <w:p w:rsidR="003E3258" w:rsidRDefault="003E3258" w:rsidP="003E3258">
      <w:pPr>
        <w:pStyle w:val="berschrift2"/>
      </w:pPr>
      <w:r>
        <w:t>Entity-Erstellung</w:t>
      </w:r>
    </w:p>
    <w:p w:rsidR="007472F7" w:rsidRDefault="002120E5" w:rsidP="002120E5">
      <w:pPr>
        <w:pStyle w:val="CopyFirstPara"/>
      </w:pPr>
      <w:r>
        <w:t xml:space="preserve">Entitäten </w:t>
      </w:r>
      <w:r w:rsidR="00E11394">
        <w:t>bestehen aus einer Liste von Komponenten und einigen Metadaten, welche die Verwaltung vereinfachen.</w:t>
      </w:r>
    </w:p>
    <w:p w:rsidR="007472F7" w:rsidRDefault="007472F7" w:rsidP="002120E5">
      <w:pPr>
        <w:pStyle w:val="CopyFirstPara"/>
      </w:pPr>
    </w:p>
    <w:p w:rsidR="002120E5" w:rsidRDefault="00276BEE" w:rsidP="002120E5">
      <w:pPr>
        <w:pStyle w:val="CopyFirstPara"/>
      </w:pPr>
      <w:r>
        <w:t xml:space="preserve">Die Entitäten </w:t>
      </w:r>
      <w:r w:rsidR="00595EAB">
        <w:t>eines bestimmten Typ</w:t>
      </w:r>
      <w:ins w:id="180" w:author="Evi Breunig" w:date="2019-03-28T22:38:00Z">
        <w:r w:rsidR="008E1B1E">
          <w:t>s</w:t>
        </w:r>
      </w:ins>
      <w:del w:id="181" w:author="Evi Breunig" w:date="2019-03-28T22:38:00Z">
        <w:r w:rsidR="00595EAB" w:rsidDel="008E1B1E">
          <w:delText>en</w:delText>
        </w:r>
      </w:del>
      <w:r w:rsidR="00595EAB">
        <w:t xml:space="preserve"> bestehen aber immer aus den gleichen (oder zumindest ähn</w:t>
      </w:r>
      <w:ins w:id="182" w:author="Evi Breunig" w:date="2019-03-28T22:39:00Z">
        <w:r w:rsidR="008E1B1E">
          <w:t>lichen</w:t>
        </w:r>
      </w:ins>
      <w:del w:id="183" w:author="Evi Breunig" w:date="2019-03-28T22:38:00Z">
        <w:r w:rsidR="00595EAB" w:rsidDel="008E1B1E">
          <w:delText>elnden</w:delText>
        </w:r>
      </w:del>
      <w:r w:rsidR="00595EAB">
        <w:t>) Komponenten. Ein Baum besteht immer aus einer Draw</w:t>
      </w:r>
      <w:ins w:id="184" w:author="Evi Breunig" w:date="2019-03-28T22:39:00Z">
        <w:r w:rsidR="008E1B1E">
          <w:t xml:space="preserve"> </w:t>
        </w:r>
      </w:ins>
      <w:proofErr w:type="spellStart"/>
      <w:r w:rsidR="00595EAB">
        <w:t>Component</w:t>
      </w:r>
      <w:proofErr w:type="spellEnd"/>
      <w:r w:rsidR="00595EAB">
        <w:t xml:space="preserve"> und einer </w:t>
      </w:r>
      <w:proofErr w:type="spellStart"/>
      <w:r w:rsidR="00595EAB">
        <w:t>Collision</w:t>
      </w:r>
      <w:proofErr w:type="spellEnd"/>
      <w:ins w:id="185" w:author="Evi Breunig" w:date="2019-03-28T22:39:00Z">
        <w:r w:rsidR="008E1B1E">
          <w:t xml:space="preserve"> </w:t>
        </w:r>
      </w:ins>
      <w:proofErr w:type="spellStart"/>
      <w:r w:rsidR="00595EAB">
        <w:t>Componen</w:t>
      </w:r>
      <w:r w:rsidR="008051C8">
        <w:t>t</w:t>
      </w:r>
      <w:proofErr w:type="spellEnd"/>
      <w:r w:rsidR="006F4B6D">
        <w:t>. Bei der Generierung einer Entität w</w:t>
      </w:r>
      <w:ins w:id="186" w:author="Evi Breunig" w:date="2019-03-28T22:41:00Z">
        <w:r w:rsidR="008E1B1E">
          <w:t>erden</w:t>
        </w:r>
      </w:ins>
      <w:del w:id="187" w:author="Evi Breunig" w:date="2019-03-28T22:41:00Z">
        <w:r w:rsidR="00360387" w:rsidDel="008E1B1E">
          <w:delText>ird</w:delText>
        </w:r>
      </w:del>
      <w:r w:rsidR="00360387">
        <w:t xml:space="preserve"> der Typ und ein paar Startvariablen bekannt gegeben.</w:t>
      </w:r>
    </w:p>
    <w:p w:rsidR="00B7021C" w:rsidRDefault="00B7021C" w:rsidP="002120E5">
      <w:pPr>
        <w:pStyle w:val="CopyFirstPara"/>
      </w:pPr>
    </w:p>
    <w:p w:rsidR="00545C45" w:rsidRDefault="00545C45" w:rsidP="002120E5">
      <w:pPr>
        <w:pStyle w:val="CopyFirstPara"/>
      </w:pPr>
      <w:r>
        <w:t>Nachdem die Entität mit den Komponenten gefüllt wurde</w:t>
      </w:r>
      <w:r w:rsidR="00A472D8">
        <w:t xml:space="preserve">, werden die Metadaten </w:t>
      </w:r>
      <w:r w:rsidR="0006662B">
        <w:t>in Relation zu den</w:t>
      </w:r>
      <w:r w:rsidR="00A472D8">
        <w:t xml:space="preserve"> Inhalten gesetzt.</w:t>
      </w:r>
      <w:r w:rsidR="007F2B1B">
        <w:t xml:space="preserve"> Dies finalisiert die Generierung</w:t>
      </w:r>
      <w:r w:rsidR="0089495E">
        <w:t>.</w:t>
      </w:r>
      <w:r w:rsidR="00AE4078">
        <w:t xml:space="preserve"> </w:t>
      </w:r>
      <w:r w:rsidR="0089495E">
        <w:t>J</w:t>
      </w:r>
      <w:r w:rsidR="00AE4078">
        <w:t>etzt müssen die Komponente</w:t>
      </w:r>
      <w:r w:rsidR="00D21B96">
        <w:t>n</w:t>
      </w:r>
      <w:r w:rsidR="00AE4078">
        <w:t xml:space="preserve"> noch den Systemen bekannt gegeben werden.</w:t>
      </w:r>
      <w:r w:rsidR="003470F4">
        <w:t xml:space="preserve"> Jedem System wird eine Liste von zu registrierenden Komponenten gegeben und sie suchen sich die je</w:t>
      </w:r>
      <w:r w:rsidR="00BD4AD2">
        <w:t>weilig relevanten Komponenten aus und verarbeiten sie.</w:t>
      </w:r>
    </w:p>
    <w:p w:rsidR="00B7021C" w:rsidRPr="002120E5" w:rsidRDefault="00B7021C" w:rsidP="002120E5">
      <w:pPr>
        <w:pStyle w:val="CopyFirstPara"/>
      </w:pPr>
    </w:p>
    <w:p w:rsidR="003E3258" w:rsidRPr="008E1B1E" w:rsidRDefault="003E3258" w:rsidP="003E3258">
      <w:pPr>
        <w:pStyle w:val="CopyFirstPara"/>
        <w:rPr>
          <w:highlight w:val="yellow"/>
          <w:rPrChange w:id="188" w:author="Evi Breunig" w:date="2019-03-28T22:41:00Z">
            <w:rPr/>
          </w:rPrChange>
        </w:rPr>
      </w:pPr>
      <w:r w:rsidRPr="008E1B1E">
        <w:rPr>
          <w:highlight w:val="yellow"/>
          <w:rPrChange w:id="189" w:author="Evi Breunig" w:date="2019-03-28T22:41:00Z">
            <w:rPr/>
          </w:rPrChange>
        </w:rPr>
        <w:t xml:space="preserve">//Entity wird erstellt, per typ sortiert, </w:t>
      </w:r>
      <w:proofErr w:type="spellStart"/>
      <w:r w:rsidRPr="008E1B1E">
        <w:rPr>
          <w:highlight w:val="yellow"/>
          <w:rPrChange w:id="190" w:author="Evi Breunig" w:date="2019-03-28T22:41:00Z">
            <w:rPr/>
          </w:rPrChange>
        </w:rPr>
        <w:t>komponente</w:t>
      </w:r>
      <w:proofErr w:type="spellEnd"/>
      <w:r w:rsidRPr="008E1B1E">
        <w:rPr>
          <w:highlight w:val="yellow"/>
          <w:rPrChange w:id="191" w:author="Evi Breunig" w:date="2019-03-28T22:41:00Z">
            <w:rPr/>
          </w:rPrChange>
        </w:rPr>
        <w:t xml:space="preserve"> eingefügt und in </w:t>
      </w:r>
      <w:proofErr w:type="spellStart"/>
      <w:r w:rsidRPr="008E1B1E">
        <w:rPr>
          <w:highlight w:val="yellow"/>
          <w:rPrChange w:id="192" w:author="Evi Breunig" w:date="2019-03-28T22:41:00Z">
            <w:rPr/>
          </w:rPrChange>
        </w:rPr>
        <w:t>systemen</w:t>
      </w:r>
      <w:proofErr w:type="spellEnd"/>
      <w:r w:rsidRPr="008E1B1E">
        <w:rPr>
          <w:highlight w:val="yellow"/>
          <w:rPrChange w:id="193" w:author="Evi Breunig" w:date="2019-03-28T22:41:00Z">
            <w:rPr/>
          </w:rPrChange>
        </w:rPr>
        <w:t xml:space="preserve"> registriert</w:t>
      </w:r>
    </w:p>
    <w:p w:rsidR="00862CFC" w:rsidRDefault="00862CFC" w:rsidP="003E3258">
      <w:pPr>
        <w:pStyle w:val="CopyFirstPara"/>
      </w:pPr>
      <w:r w:rsidRPr="008E1B1E">
        <w:rPr>
          <w:highlight w:val="yellow"/>
          <w:rPrChange w:id="194" w:author="Evi Breunig" w:date="2019-03-28T22:41:00Z">
            <w:rPr/>
          </w:rPrChange>
        </w:rPr>
        <w:t>//CODE AUSSCHNITT ZEIGEN</w:t>
      </w:r>
    </w:p>
    <w:p w:rsidR="00AC7D2D" w:rsidRPr="003E3258" w:rsidRDefault="00AC7D2D" w:rsidP="003E3258">
      <w:pPr>
        <w:pStyle w:val="CopyFirstPara"/>
      </w:pPr>
    </w:p>
    <w:p w:rsidR="006C5C00" w:rsidRDefault="006C5C00" w:rsidP="006C5C00">
      <w:pPr>
        <w:pStyle w:val="berschrift2"/>
      </w:pPr>
      <w:r w:rsidRPr="006C5C00">
        <w:t>Input</w:t>
      </w:r>
    </w:p>
    <w:p w:rsidR="00262E2F" w:rsidRDefault="00262E2F" w:rsidP="00262E2F">
      <w:pPr>
        <w:pStyle w:val="CopyFirstPara"/>
      </w:pPr>
      <w:r>
        <w:t>Unter Input versteht man jede</w:t>
      </w:r>
      <w:r w:rsidR="00953745">
        <w:t>s</w:t>
      </w:r>
      <w:r>
        <w:t xml:space="preserve"> vom User </w:t>
      </w:r>
      <w:r w:rsidR="00953745">
        <w:t>erstelltes Signal, welches der Computer verarbeiten soll.</w:t>
      </w:r>
      <w:r w:rsidR="009839F4">
        <w:t xml:space="preserve"> In der Spieleentwicklung umfasst das hauptsächlich die Maus, </w:t>
      </w:r>
      <w:ins w:id="195" w:author="Evi Breunig" w:date="2019-03-28T22:41:00Z">
        <w:r w:rsidR="008E1B1E">
          <w:t xml:space="preserve">die </w:t>
        </w:r>
      </w:ins>
      <w:r w:rsidR="009839F4">
        <w:t>Tastatur und gegeben</w:t>
      </w:r>
      <w:r w:rsidR="00FA39CF">
        <w:rPr>
          <w:lang/>
        </w:rPr>
        <w:t>en</w:t>
      </w:r>
      <w:r w:rsidR="009839F4">
        <w:t>falls den Kontroller. In letzter Zeit tauchten auch andere Input</w:t>
      </w:r>
      <w:ins w:id="196" w:author="Evi Breunig" w:date="2019-03-28T22:42:00Z">
        <w:r w:rsidR="008E1B1E">
          <w:rPr>
            <w:lang w:val="de-DE"/>
          </w:rPr>
          <w:t>-</w:t>
        </w:r>
      </w:ins>
      <w:del w:id="197" w:author="Evi Breunig" w:date="2019-03-28T22:42:00Z">
        <w:r w:rsidR="00A93311" w:rsidDel="008E1B1E">
          <w:rPr>
            <w:lang/>
          </w:rPr>
          <w:delText xml:space="preserve"> </w:delText>
        </w:r>
      </w:del>
      <w:r w:rsidR="00A93311">
        <w:rPr>
          <w:lang/>
        </w:rPr>
        <w:t>M</w:t>
      </w:r>
      <w:proofErr w:type="spellStart"/>
      <w:r w:rsidR="009839F4">
        <w:t>öglichkeiten</w:t>
      </w:r>
      <w:proofErr w:type="spellEnd"/>
      <w:r w:rsidR="009839F4">
        <w:t xml:space="preserve"> auf, wie zum Beispiel Sprachsteuerung oder Eyetracking, diese befinden sich aber noch in einer Ni</w:t>
      </w:r>
      <w:ins w:id="198" w:author="Evi Breunig" w:date="2019-03-28T22:42:00Z">
        <w:r w:rsidR="008E1B1E">
          <w:t>s</w:t>
        </w:r>
      </w:ins>
      <w:r w:rsidR="009839F4">
        <w:t>che</w:t>
      </w:r>
      <w:r w:rsidR="00C406FA">
        <w:t xml:space="preserve"> oder helfen</w:t>
      </w:r>
      <w:ins w:id="199" w:author="Evi Breunig" w:date="2019-03-28T22:42:00Z">
        <w:r w:rsidR="008E1B1E">
          <w:t>,</w:t>
        </w:r>
      </w:ins>
      <w:r w:rsidR="00C406FA">
        <w:t xml:space="preserve"> behinderten Spielern </w:t>
      </w:r>
      <w:r w:rsidR="00AB2581">
        <w:t>die Erfahrung zugänglicher zu machen.</w:t>
      </w:r>
    </w:p>
    <w:p w:rsidR="0081401D" w:rsidRDefault="0081401D" w:rsidP="00262E2F">
      <w:pPr>
        <w:pStyle w:val="CopyFirstPara"/>
      </w:pPr>
    </w:p>
    <w:p w:rsidR="0081401D" w:rsidRDefault="0081401D" w:rsidP="00262E2F">
      <w:pPr>
        <w:pStyle w:val="CopyFirstPara"/>
      </w:pPr>
      <w:r>
        <w:t>In</w:t>
      </w:r>
      <w:r w:rsidR="00847A49">
        <w:t xml:space="preserve"> diesem Projekt wird </w:t>
      </w:r>
      <w:r w:rsidR="007C2A47">
        <w:t>User</w:t>
      </w:r>
      <w:r w:rsidR="00AC631F">
        <w:rPr>
          <w:lang/>
        </w:rPr>
        <w:t>i</w:t>
      </w:r>
      <w:proofErr w:type="spellStart"/>
      <w:r w:rsidR="007C2A47">
        <w:t>nput</w:t>
      </w:r>
      <w:proofErr w:type="spellEnd"/>
      <w:r w:rsidR="007C2A47">
        <w:t xml:space="preserve"> nur per Keyboard</w:t>
      </w:r>
      <w:r w:rsidR="006A3353">
        <w:rPr>
          <w:lang/>
        </w:rPr>
        <w:t xml:space="preserve"> und</w:t>
      </w:r>
      <w:r w:rsidR="007C2A47">
        <w:t xml:space="preserve"> Maus umgesetzt.</w:t>
      </w:r>
    </w:p>
    <w:p w:rsidR="00AC7D2D" w:rsidRPr="007A6207" w:rsidRDefault="007A6207" w:rsidP="00262E2F">
      <w:pPr>
        <w:pStyle w:val="CopyFirstPara"/>
        <w:rPr>
          <w:lang/>
        </w:rPr>
      </w:pPr>
      <w:r>
        <w:rPr>
          <w:lang/>
        </w:rPr>
        <w:t>Um das Verwalten von User</w:t>
      </w:r>
      <w:r w:rsidR="00AC631F">
        <w:rPr>
          <w:lang/>
        </w:rPr>
        <w:t>i</w:t>
      </w:r>
      <w:r>
        <w:rPr>
          <w:lang/>
        </w:rPr>
        <w:t>nput sorgt sich die InputReader</w:t>
      </w:r>
      <w:ins w:id="200" w:author="Evi Breunig" w:date="2019-03-28T22:42:00Z">
        <w:r w:rsidR="008E1B1E">
          <w:rPr>
            <w:lang w:val="de-DE"/>
          </w:rPr>
          <w:t>-</w:t>
        </w:r>
      </w:ins>
      <w:del w:id="201" w:author="Evi Breunig" w:date="2019-03-28T22:42:00Z">
        <w:r w:rsidDel="008E1B1E">
          <w:rPr>
            <w:lang/>
          </w:rPr>
          <w:delText xml:space="preserve"> </w:delText>
        </w:r>
      </w:del>
      <w:r>
        <w:rPr>
          <w:lang/>
        </w:rPr>
        <w:t>Klasse.</w:t>
      </w:r>
    </w:p>
    <w:p w:rsidR="007A6207" w:rsidRPr="00262E2F" w:rsidRDefault="007A6207" w:rsidP="00262E2F">
      <w:pPr>
        <w:pStyle w:val="CopyFirstPara"/>
      </w:pPr>
    </w:p>
    <w:p w:rsidR="006C5C00" w:rsidRDefault="006C5C00" w:rsidP="0048220E">
      <w:pPr>
        <w:pStyle w:val="berschrift3"/>
      </w:pPr>
      <w:r>
        <w:lastRenderedPageBreak/>
        <w:t>Keyboard</w:t>
      </w:r>
    </w:p>
    <w:p w:rsidR="007709CA" w:rsidRPr="00F948E5" w:rsidRDefault="003E117E" w:rsidP="007709CA">
      <w:pPr>
        <w:pStyle w:val="CopyFirstPara"/>
        <w:rPr>
          <w:lang/>
        </w:rPr>
      </w:pPr>
      <w:r>
        <w:rPr>
          <w:noProof/>
          <w:lang w:eastAsia="de-AT"/>
        </w:rPr>
        <mc:AlternateContent>
          <mc:Choice Requires="wps">
            <w:drawing>
              <wp:anchor distT="0" distB="0" distL="114300" distR="114300" simplePos="0" relativeHeight="251673600" behindDoc="0" locked="0" layoutInCell="1" allowOverlap="1" wp14:anchorId="44A2D6CE" wp14:editId="36177ACC">
                <wp:simplePos x="0" y="0"/>
                <wp:positionH relativeFrom="margin">
                  <wp:posOffset>-52236</wp:posOffset>
                </wp:positionH>
                <wp:positionV relativeFrom="paragraph">
                  <wp:posOffset>994521</wp:posOffset>
                </wp:positionV>
                <wp:extent cx="5715000" cy="457200"/>
                <wp:effectExtent l="0" t="0" r="0" b="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05C" w:rsidRPr="0045333B" w:rsidRDefault="007F605C" w:rsidP="003E117E">
                            <w:pPr>
                              <w:pStyle w:val="Beschriftung"/>
                              <w:rPr>
                                <w:noProof/>
                                <w:sz w:val="24"/>
                                <w:lang/>
                              </w:rPr>
                            </w:pPr>
                            <w:r>
                              <w:t xml:space="preserve">Abbildung </w:t>
                            </w:r>
                            <w:r>
                              <w:rPr>
                                <w:lang/>
                              </w:rPr>
                              <w:t>3</w:t>
                            </w:r>
                            <w:r>
                              <w:t xml:space="preserve">. </w:t>
                            </w:r>
                            <w:r>
                              <w:rPr>
                                <w:lang/>
                              </w:rPr>
                              <w:t>Auslesen von Keyboard-Input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A2D6CE" id="_x0000_s1028" type="#_x0000_t202" style="position:absolute;left:0;text-align:left;margin-left:-4.1pt;margin-top:78.3pt;width:450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" stroked="f">
                <v:textbox style="mso-fit-shape-to-text:t" inset="0,0,0,0">
                  <w:txbxContent>
                    <w:p w:rsidR="007F605C" w:rsidRPr="0045333B" w:rsidRDefault="007F605C" w:rsidP="003E117E">
                      <w:pPr>
                        <w:pStyle w:val="Beschriftung"/>
                        <w:rPr>
                          <w:noProof/>
                          <w:sz w:val="24"/>
                          <w:lang/>
                        </w:rPr>
                      </w:pPr>
                      <w:r>
                        <w:t xml:space="preserve">Abbildung </w:t>
                      </w:r>
                      <w:r>
                        <w:rPr>
                          <w:lang/>
                        </w:rPr>
                        <w:t>3</w:t>
                      </w:r>
                      <w:r>
                        <w:t xml:space="preserve">. </w:t>
                      </w:r>
                      <w:r>
                        <w:rPr>
                          <w:lang/>
                        </w:rPr>
                        <w:t>Auslesen von Keyboard-Input</w:t>
                      </w:r>
                    </w:p>
                  </w:txbxContent>
                </v:textbox>
                <w10:wrap type="topAndBottom" anchorx="margin"/>
              </v:shape>
            </w:pict>
          </mc:Fallback>
        </mc:AlternateContent>
      </w:r>
      <w:r w:rsidR="009208BE">
        <w:rPr>
          <w:noProof/>
          <w:lang/>
        </w:rPr>
        <w:drawing>
          <wp:anchor distT="0" distB="0" distL="114300" distR="114300" simplePos="0" relativeHeight="251671552" behindDoc="0" locked="0" layoutInCell="1" allowOverlap="1" wp14:anchorId="5CB363F2">
            <wp:simplePos x="0" y="0"/>
            <wp:positionH relativeFrom="margin">
              <wp:align>left</wp:align>
            </wp:positionH>
            <wp:positionV relativeFrom="paragraph">
              <wp:posOffset>274320</wp:posOffset>
            </wp:positionV>
            <wp:extent cx="3355340" cy="620395"/>
            <wp:effectExtent l="0" t="0" r="0" b="8255"/>
            <wp:wrapTopAndBottom/>
            <wp:docPr id="11" name="Grafik 11" descr="C:\Users\Fillip\Documents\ShareX\Screenshots\2019-03\devenv_2019-03-28_16-2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llip\Documents\ShareX\Screenshots\2019-03\devenv_2019-03-28_16-25-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5340" cy="62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948E5">
        <w:rPr>
          <w:lang/>
        </w:rPr>
        <w:t xml:space="preserve">Monogame </w:t>
      </w:r>
      <w:r w:rsidR="00547F7E">
        <w:rPr>
          <w:lang/>
        </w:rPr>
        <w:t xml:space="preserve">hat ein eingebautes </w:t>
      </w:r>
      <w:ins w:id="202" w:author="Evi Breunig" w:date="2019-03-28T22:42:00Z">
        <w:r w:rsidR="008E1B1E">
          <w:rPr>
            <w:lang w:val="de-DE"/>
          </w:rPr>
          <w:t>E</w:t>
        </w:r>
      </w:ins>
      <w:del w:id="203" w:author="Evi Breunig" w:date="2019-03-28T22:42:00Z">
        <w:r w:rsidR="00547F7E" w:rsidDel="008E1B1E">
          <w:rPr>
            <w:lang/>
          </w:rPr>
          <w:delText>e</w:delText>
        </w:r>
      </w:del>
      <w:r w:rsidR="00547F7E">
        <w:rPr>
          <w:lang/>
        </w:rPr>
        <w:t xml:space="preserve">num </w:t>
      </w:r>
      <w:r w:rsidR="000F6D8B">
        <w:rPr>
          <w:lang/>
        </w:rPr>
        <w:t xml:space="preserve">namens </w:t>
      </w:r>
      <w:r w:rsidR="000F6D8B" w:rsidRPr="000F6D8B">
        <w:rPr>
          <w:rStyle w:val="CodeCoolZchn"/>
        </w:rPr>
        <w:t>Keys</w:t>
      </w:r>
      <w:r w:rsidR="000F6D8B">
        <w:rPr>
          <w:lang/>
        </w:rPr>
        <w:t xml:space="preserve"> </w:t>
      </w:r>
      <w:r w:rsidR="00547F7E">
        <w:rPr>
          <w:lang/>
        </w:rPr>
        <w:t>für alle verwendbare</w:t>
      </w:r>
      <w:ins w:id="204" w:author="Evi Breunig" w:date="2019-03-28T22:42:00Z">
        <w:r w:rsidR="008E1B1E">
          <w:rPr>
            <w:lang w:val="de-DE"/>
          </w:rPr>
          <w:t>n</w:t>
        </w:r>
      </w:ins>
      <w:r w:rsidR="00547F7E">
        <w:rPr>
          <w:lang/>
        </w:rPr>
        <w:t xml:space="preserve"> Tastenanschläge</w:t>
      </w:r>
      <w:r w:rsidR="00B8643C">
        <w:rPr>
          <w:lang/>
        </w:rPr>
        <w:t>.</w:t>
      </w:r>
      <w:r w:rsidR="00502398">
        <w:rPr>
          <w:lang/>
        </w:rPr>
        <w:t xml:space="preserve"> </w:t>
      </w:r>
    </w:p>
    <w:p w:rsidR="003E117E" w:rsidRDefault="003E117E" w:rsidP="007C264B">
      <w:pPr>
        <w:pStyle w:val="CopyFirstPara"/>
        <w:rPr>
          <w:lang/>
        </w:rPr>
      </w:pPr>
    </w:p>
    <w:p w:rsidR="00C16CBF" w:rsidRDefault="00C16CBF" w:rsidP="007C264B">
      <w:pPr>
        <w:pStyle w:val="CopyFirstPara"/>
        <w:rPr>
          <w:lang/>
        </w:rPr>
      </w:pPr>
      <w:r>
        <w:rPr>
          <w:lang/>
        </w:rPr>
        <w:t>Mit der obigen</w:t>
      </w:r>
      <w:r w:rsidR="002B0FB4">
        <w:rPr>
          <w:lang/>
        </w:rPr>
        <w:t xml:space="preserve"> Funktion kann man abfragen, ob eine Taste auf dem Keyboard gedrückt ist.</w:t>
      </w:r>
    </w:p>
    <w:p w:rsidR="00974D6A" w:rsidRDefault="00974D6A" w:rsidP="007C264B">
      <w:pPr>
        <w:pStyle w:val="CopyFirstPara"/>
        <w:rPr>
          <w:lang/>
        </w:rPr>
      </w:pPr>
    </w:p>
    <w:p w:rsidR="00974D6A" w:rsidRDefault="00974D6A" w:rsidP="007C264B">
      <w:pPr>
        <w:pStyle w:val="CopyFirstPara"/>
        <w:rPr>
          <w:lang/>
        </w:rPr>
      </w:pPr>
      <w:r>
        <w:rPr>
          <w:lang/>
        </w:rPr>
        <w:t>Parallel zum _</w:t>
      </w:r>
      <w:proofErr w:type="spellStart"/>
      <w:r w:rsidRPr="0015356B">
        <w:rPr>
          <w:rStyle w:val="CodeCoolZchn"/>
        </w:rPr>
        <w:t>currentKeyboardState</w:t>
      </w:r>
      <w:proofErr w:type="spellEnd"/>
      <w:r w:rsidR="0015356B">
        <w:rPr>
          <w:lang/>
        </w:rPr>
        <w:t xml:space="preserve"> wird auch _</w:t>
      </w:r>
      <w:proofErr w:type="spellStart"/>
      <w:r w:rsidR="0015356B" w:rsidRPr="0015356B">
        <w:rPr>
          <w:rStyle w:val="CodeCoolZchn"/>
        </w:rPr>
        <w:t>lastKeyboardState</w:t>
      </w:r>
      <w:proofErr w:type="spellEnd"/>
      <w:r w:rsidR="0015356B">
        <w:rPr>
          <w:lang/>
        </w:rPr>
        <w:t xml:space="preserve"> abgespeichert. </w:t>
      </w:r>
      <w:del w:id="205" w:author="Evi Breunig" w:date="2019-03-28T22:44:00Z">
        <w:r w:rsidR="0015356B" w:rsidDel="008E1B1E">
          <w:rPr>
            <w:lang/>
          </w:rPr>
          <w:delText xml:space="preserve">Mithilfe davon </w:delText>
        </w:r>
      </w:del>
      <w:ins w:id="206" w:author="Evi Breunig" w:date="2019-03-28T22:44:00Z">
        <w:r w:rsidR="008E1B1E">
          <w:rPr>
            <w:lang w:val="de-DE"/>
          </w:rPr>
          <w:t xml:space="preserve">Damit </w:t>
        </w:r>
      </w:ins>
      <w:r w:rsidR="0015356B">
        <w:rPr>
          <w:lang/>
        </w:rPr>
        <w:t>kann man Abfragen wie</w:t>
      </w:r>
    </w:p>
    <w:p w:rsidR="0015356B" w:rsidRDefault="0015356B" w:rsidP="0015356B">
      <w:pPr>
        <w:pStyle w:val="CopyFirstPara"/>
        <w:numPr>
          <w:ilvl w:val="0"/>
          <w:numId w:val="48"/>
        </w:numPr>
        <w:rPr>
          <w:lang/>
        </w:rPr>
      </w:pPr>
      <w:r>
        <w:rPr>
          <w:lang/>
        </w:rPr>
        <w:t>Release</w:t>
      </w:r>
      <w:r w:rsidR="00595DBC">
        <w:rPr>
          <w:lang/>
        </w:rPr>
        <w:t>: _</w:t>
      </w:r>
      <w:proofErr w:type="spellStart"/>
      <w:r w:rsidR="00595DBC" w:rsidRPr="0015356B">
        <w:rPr>
          <w:rStyle w:val="CodeCoolZchn"/>
        </w:rPr>
        <w:t>lastKeyboardState</w:t>
      </w:r>
      <w:proofErr w:type="spellEnd"/>
      <w:r w:rsidR="00595DBC">
        <w:rPr>
          <w:rStyle w:val="CodeCoolZchn"/>
          <w:lang/>
        </w:rPr>
        <w:t xml:space="preserve"> == true &amp;&amp; </w:t>
      </w:r>
      <w:r w:rsidR="00595DBC">
        <w:rPr>
          <w:lang/>
        </w:rPr>
        <w:t>_</w:t>
      </w:r>
      <w:proofErr w:type="spellStart"/>
      <w:r w:rsidR="00595DBC" w:rsidRPr="0015356B">
        <w:rPr>
          <w:rStyle w:val="CodeCoolZchn"/>
        </w:rPr>
        <w:t>currentKeyboardState</w:t>
      </w:r>
      <w:proofErr w:type="spellEnd"/>
      <w:r w:rsidR="00595DBC">
        <w:rPr>
          <w:rStyle w:val="CodeCoolZchn"/>
          <w:lang/>
        </w:rPr>
        <w:t xml:space="preserve"> == false</w:t>
      </w:r>
    </w:p>
    <w:p w:rsidR="009B1ED2" w:rsidRDefault="0015356B" w:rsidP="009B1ED2">
      <w:pPr>
        <w:pStyle w:val="CopyFirstPara"/>
        <w:numPr>
          <w:ilvl w:val="0"/>
          <w:numId w:val="48"/>
        </w:numPr>
        <w:rPr>
          <w:lang/>
        </w:rPr>
      </w:pPr>
      <w:r>
        <w:rPr>
          <w:lang/>
        </w:rPr>
        <w:t>Trigger</w:t>
      </w:r>
      <w:r w:rsidR="009B1ED2">
        <w:rPr>
          <w:lang/>
        </w:rPr>
        <w:t>: _</w:t>
      </w:r>
      <w:proofErr w:type="spellStart"/>
      <w:r w:rsidR="009B1ED2" w:rsidRPr="0015356B">
        <w:rPr>
          <w:rStyle w:val="CodeCoolZchn"/>
        </w:rPr>
        <w:t>lastKeyboardState</w:t>
      </w:r>
      <w:proofErr w:type="spellEnd"/>
      <w:r w:rsidR="009B1ED2">
        <w:rPr>
          <w:rStyle w:val="CodeCoolZchn"/>
          <w:lang/>
        </w:rPr>
        <w:t xml:space="preserve"> == false &amp;&amp; </w:t>
      </w:r>
      <w:r w:rsidR="009B1ED2">
        <w:rPr>
          <w:lang/>
        </w:rPr>
        <w:t>_</w:t>
      </w:r>
      <w:proofErr w:type="spellStart"/>
      <w:r w:rsidR="009B1ED2" w:rsidRPr="0015356B">
        <w:rPr>
          <w:rStyle w:val="CodeCoolZchn"/>
        </w:rPr>
        <w:t>currentKeyboardState</w:t>
      </w:r>
      <w:proofErr w:type="spellEnd"/>
      <w:r w:rsidR="009B1ED2">
        <w:rPr>
          <w:rStyle w:val="CodeCoolZchn"/>
          <w:lang/>
        </w:rPr>
        <w:t xml:space="preserve"> == true</w:t>
      </w:r>
    </w:p>
    <w:p w:rsidR="0015356B" w:rsidRDefault="0015356B" w:rsidP="0015356B">
      <w:pPr>
        <w:pStyle w:val="CopyFirstPara"/>
        <w:numPr>
          <w:ilvl w:val="0"/>
          <w:numId w:val="48"/>
        </w:numPr>
        <w:rPr>
          <w:lang/>
        </w:rPr>
      </w:pPr>
      <w:r>
        <w:rPr>
          <w:lang/>
        </w:rPr>
        <w:t>Active</w:t>
      </w:r>
      <w:r w:rsidR="00AD3A0D">
        <w:rPr>
          <w:lang/>
        </w:rPr>
        <w:t>: _</w:t>
      </w:r>
      <w:proofErr w:type="spellStart"/>
      <w:r w:rsidR="00AD3A0D" w:rsidRPr="0015356B">
        <w:rPr>
          <w:rStyle w:val="CodeCoolZchn"/>
        </w:rPr>
        <w:t>currentKeyboardState</w:t>
      </w:r>
      <w:proofErr w:type="spellEnd"/>
      <w:r w:rsidR="00AD3A0D">
        <w:rPr>
          <w:rStyle w:val="CodeCoolZchn"/>
          <w:lang/>
        </w:rPr>
        <w:t xml:space="preserve"> == true</w:t>
      </w:r>
    </w:p>
    <w:p w:rsidR="0015356B" w:rsidRDefault="003F5500" w:rsidP="0015356B">
      <w:pPr>
        <w:pStyle w:val="CopyFirstPara"/>
        <w:rPr>
          <w:lang/>
        </w:rPr>
      </w:pPr>
      <w:r>
        <w:rPr>
          <w:lang/>
        </w:rPr>
        <w:t>durchführen</w:t>
      </w:r>
      <w:r w:rsidR="0015356B">
        <w:rPr>
          <w:lang/>
        </w:rPr>
        <w:t>.</w:t>
      </w:r>
    </w:p>
    <w:p w:rsidR="00465CAB" w:rsidRDefault="00465CAB" w:rsidP="0015356B">
      <w:pPr>
        <w:pStyle w:val="CopyFirstPara"/>
        <w:rPr>
          <w:lang/>
        </w:rPr>
      </w:pPr>
    </w:p>
    <w:p w:rsidR="00465CAB" w:rsidRDefault="00465CAB" w:rsidP="0015356B">
      <w:pPr>
        <w:pStyle w:val="CopyFirstPara"/>
        <w:rPr>
          <w:lang/>
        </w:rPr>
      </w:pPr>
      <w:r>
        <w:rPr>
          <w:lang/>
        </w:rPr>
        <w:t>Mit diesen drei Input</w:t>
      </w:r>
      <w:ins w:id="207" w:author="Evi Breunig" w:date="2019-03-28T22:46:00Z">
        <w:r w:rsidR="008E1B1E">
          <w:rPr>
            <w:lang w:val="de-DE"/>
          </w:rPr>
          <w:t>a</w:t>
        </w:r>
      </w:ins>
      <w:del w:id="208" w:author="Evi Breunig" w:date="2019-03-28T22:44:00Z">
        <w:r w:rsidR="008E4F29" w:rsidDel="008E1B1E">
          <w:rPr>
            <w:lang/>
          </w:rPr>
          <w:delText xml:space="preserve"> </w:delText>
        </w:r>
      </w:del>
      <w:del w:id="209" w:author="Evi Breunig" w:date="2019-03-28T22:46:00Z">
        <w:r w:rsidR="008E4F29" w:rsidDel="008E1B1E">
          <w:rPr>
            <w:lang/>
          </w:rPr>
          <w:delText>A</w:delText>
        </w:r>
      </w:del>
      <w:r>
        <w:rPr>
          <w:lang/>
        </w:rPr>
        <w:t>bfragen hat man jeden relevanten Keyboardinput abgedeckt.</w:t>
      </w:r>
    </w:p>
    <w:p w:rsidR="00CD7B34" w:rsidRPr="00C16CBF" w:rsidRDefault="00CD7B34" w:rsidP="0015356B">
      <w:pPr>
        <w:pStyle w:val="CopyFirstPara"/>
        <w:rPr>
          <w:lang/>
        </w:rPr>
      </w:pPr>
    </w:p>
    <w:p w:rsidR="006C5C00" w:rsidRDefault="006C5C00" w:rsidP="0048220E">
      <w:pPr>
        <w:pStyle w:val="berschrift3"/>
      </w:pPr>
      <w:r>
        <w:t>Maus</w:t>
      </w:r>
    </w:p>
    <w:p w:rsidR="007A319F" w:rsidRDefault="007A319F" w:rsidP="007A319F">
      <w:pPr>
        <w:pStyle w:val="CopyFirstPara"/>
        <w:rPr>
          <w:lang/>
        </w:rPr>
      </w:pPr>
      <w:r>
        <w:rPr>
          <w:lang/>
        </w:rPr>
        <w:t>Die</w:t>
      </w:r>
      <w:r w:rsidR="005078E3">
        <w:rPr>
          <w:lang/>
        </w:rPr>
        <w:t xml:space="preserve"> Position vom Mauszeiger wird </w:t>
      </w:r>
      <w:r w:rsidR="00C7099A">
        <w:rPr>
          <w:lang/>
        </w:rPr>
        <w:t>als</w:t>
      </w:r>
      <w:r w:rsidR="005078E3">
        <w:rPr>
          <w:lang/>
        </w:rPr>
        <w:t xml:space="preserve"> </w:t>
      </w:r>
      <w:ins w:id="210" w:author="Evi Breunig" w:date="2019-03-28T22:45:00Z">
        <w:r w:rsidR="008E1B1E">
          <w:rPr>
            <w:lang w:val="de-DE"/>
          </w:rPr>
          <w:t>zwei</w:t>
        </w:r>
      </w:ins>
      <w:del w:id="211" w:author="Evi Breunig" w:date="2019-03-28T22:45:00Z">
        <w:r w:rsidR="005078E3" w:rsidDel="008E1B1E">
          <w:rPr>
            <w:lang/>
          </w:rPr>
          <w:delText>2</w:delText>
        </w:r>
        <w:r w:rsidR="006A0615" w:rsidDel="008E1B1E">
          <w:rPr>
            <w:lang/>
          </w:rPr>
          <w:delText>-</w:delText>
        </w:r>
      </w:del>
      <w:r w:rsidR="005078E3">
        <w:rPr>
          <w:lang/>
        </w:rPr>
        <w:t>dimensionale</w:t>
      </w:r>
      <w:r w:rsidR="00C7099A">
        <w:rPr>
          <w:lang/>
        </w:rPr>
        <w:t>r</w:t>
      </w:r>
      <w:r w:rsidR="005078E3">
        <w:rPr>
          <w:lang/>
        </w:rPr>
        <w:t xml:space="preserve"> Vektor</w:t>
      </w:r>
      <w:r>
        <w:rPr>
          <w:lang/>
        </w:rPr>
        <w:t xml:space="preserve"> </w:t>
      </w:r>
      <w:r w:rsidR="00C7099A">
        <w:rPr>
          <w:lang/>
        </w:rPr>
        <w:t>abgespeichert.</w:t>
      </w:r>
    </w:p>
    <w:p w:rsidR="00C7099A" w:rsidRDefault="00C7099A" w:rsidP="007A319F">
      <w:pPr>
        <w:pStyle w:val="CopyFirstPara"/>
        <w:rPr>
          <w:lang/>
        </w:rPr>
      </w:pPr>
      <w:r>
        <w:rPr>
          <w:lang/>
        </w:rPr>
        <w:t>Auf die Maustasten wird, wie bei</w:t>
      </w:r>
      <w:del w:id="212" w:author="Evi Breunig" w:date="2019-03-28T22:45:00Z">
        <w:r w:rsidDel="008E1B1E">
          <w:rPr>
            <w:lang/>
          </w:rPr>
          <w:delText xml:space="preserve"> </w:delText>
        </w:r>
        <w:r w:rsidR="00E760C8" w:rsidDel="008E1B1E">
          <w:rPr>
            <w:lang/>
          </w:rPr>
          <w:delText>de</w:delText>
        </w:r>
      </w:del>
      <w:r w:rsidR="00E760C8">
        <w:rPr>
          <w:lang/>
        </w:rPr>
        <w:t>m Keyboard</w:t>
      </w:r>
      <w:r>
        <w:rPr>
          <w:lang/>
        </w:rPr>
        <w:t xml:space="preserve">, mit einem </w:t>
      </w:r>
      <w:ins w:id="213" w:author="Evi Breunig" w:date="2019-03-28T22:45:00Z">
        <w:r w:rsidR="008E1B1E">
          <w:rPr>
            <w:lang w:val="de-DE"/>
          </w:rPr>
          <w:t>E</w:t>
        </w:r>
      </w:ins>
      <w:del w:id="214" w:author="Evi Breunig" w:date="2019-03-28T22:45:00Z">
        <w:r w:rsidDel="008E1B1E">
          <w:rPr>
            <w:lang/>
          </w:rPr>
          <w:delText>e</w:delText>
        </w:r>
      </w:del>
      <w:r>
        <w:rPr>
          <w:lang/>
        </w:rPr>
        <w:t>num zugegriffen.</w:t>
      </w:r>
    </w:p>
    <w:p w:rsidR="005078E3" w:rsidRDefault="005078E3" w:rsidP="007A319F">
      <w:pPr>
        <w:pStyle w:val="CopyFirstPara"/>
        <w:rPr>
          <w:lang/>
        </w:rPr>
      </w:pPr>
    </w:p>
    <w:p w:rsidR="00E760C8" w:rsidRDefault="00E760C8" w:rsidP="007A319F">
      <w:pPr>
        <w:pStyle w:val="CopyFirstPara"/>
        <w:rPr>
          <w:lang/>
        </w:rPr>
      </w:pPr>
      <w:r>
        <w:rPr>
          <w:lang/>
        </w:rPr>
        <w:t xml:space="preserve">Genauso wie bei </w:t>
      </w:r>
      <w:r w:rsidR="00903CC8">
        <w:rPr>
          <w:lang/>
        </w:rPr>
        <w:t>dem Keyboard</w:t>
      </w:r>
      <w:del w:id="215" w:author="Evi Breunig" w:date="2019-03-28T22:45:00Z">
        <w:r w:rsidR="00464D0A" w:rsidDel="008E1B1E">
          <w:rPr>
            <w:lang/>
          </w:rPr>
          <w:delText>,</w:delText>
        </w:r>
      </w:del>
      <w:r w:rsidR="00903CC8">
        <w:rPr>
          <w:lang/>
        </w:rPr>
        <w:t xml:space="preserve"> gibt es auch hier</w:t>
      </w:r>
      <w:r w:rsidR="00474A7E">
        <w:rPr>
          <w:lang/>
        </w:rPr>
        <w:t xml:space="preserve"> </w:t>
      </w:r>
      <w:r w:rsidR="00DD6AFE">
        <w:rPr>
          <w:lang/>
        </w:rPr>
        <w:t>die</w:t>
      </w:r>
      <w:r w:rsidR="00474A7E">
        <w:rPr>
          <w:lang/>
        </w:rPr>
        <w:t xml:space="preserve"> </w:t>
      </w:r>
      <w:r w:rsidR="00DD6AFE">
        <w:rPr>
          <w:lang/>
        </w:rPr>
        <w:t>_</w:t>
      </w:r>
      <w:proofErr w:type="spellStart"/>
      <w:r w:rsidR="00DD6AFE" w:rsidRPr="0015356B">
        <w:rPr>
          <w:rStyle w:val="CodeCoolZchn"/>
        </w:rPr>
        <w:t>current</w:t>
      </w:r>
      <w:proofErr w:type="spellEnd"/>
      <w:r w:rsidR="00DD6AFE">
        <w:rPr>
          <w:rStyle w:val="CodeCoolZchn"/>
          <w:lang/>
        </w:rPr>
        <w:t>Mouse</w:t>
      </w:r>
      <w:r w:rsidR="00DD6AFE" w:rsidRPr="0015356B">
        <w:rPr>
          <w:rStyle w:val="CodeCoolZchn"/>
        </w:rPr>
        <w:t>State</w:t>
      </w:r>
      <w:ins w:id="216" w:author="Evi Breunig" w:date="2019-03-28T22:45:00Z">
        <w:r w:rsidR="008E1B1E">
          <w:rPr>
            <w:rStyle w:val="CodeCoolZchn"/>
          </w:rPr>
          <w:t>-</w:t>
        </w:r>
      </w:ins>
      <w:r w:rsidR="00DD6AFE">
        <w:rPr>
          <w:lang/>
        </w:rPr>
        <w:t xml:space="preserve"> </w:t>
      </w:r>
      <w:r w:rsidR="00E31382">
        <w:rPr>
          <w:lang/>
        </w:rPr>
        <w:t>und</w:t>
      </w:r>
      <w:r w:rsidR="00DD6AFE">
        <w:rPr>
          <w:lang/>
        </w:rPr>
        <w:t xml:space="preserve"> _</w:t>
      </w:r>
      <w:r w:rsidR="00DD6AFE" w:rsidRPr="0015356B">
        <w:rPr>
          <w:rStyle w:val="CodeCoolZchn"/>
        </w:rPr>
        <w:t>last</w:t>
      </w:r>
      <w:r w:rsidR="00DD6AFE">
        <w:rPr>
          <w:rStyle w:val="CodeCoolZchn"/>
          <w:lang/>
        </w:rPr>
        <w:t>Mouse</w:t>
      </w:r>
      <w:r w:rsidR="00DD6AFE" w:rsidRPr="0015356B">
        <w:rPr>
          <w:rStyle w:val="CodeCoolZchn"/>
        </w:rPr>
        <w:t>State</w:t>
      </w:r>
      <w:ins w:id="217" w:author="Evi Breunig" w:date="2019-03-28T22:45:00Z">
        <w:r w:rsidR="008E1B1E">
          <w:rPr>
            <w:rStyle w:val="CodeCoolZchn"/>
          </w:rPr>
          <w:t>-</w:t>
        </w:r>
      </w:ins>
      <w:del w:id="218" w:author="Evi Breunig" w:date="2019-03-28T22:45:00Z">
        <w:r w:rsidR="009F020E" w:rsidDel="008E1B1E">
          <w:rPr>
            <w:rStyle w:val="CodeCoolZchn"/>
            <w:lang/>
          </w:rPr>
          <w:delText xml:space="preserve"> </w:delText>
        </w:r>
      </w:del>
      <w:r w:rsidR="009F020E" w:rsidRPr="009F020E">
        <w:t>Variablen</w:t>
      </w:r>
      <w:r w:rsidR="009F020E">
        <w:rPr>
          <w:lang/>
        </w:rPr>
        <w:t>.</w:t>
      </w:r>
    </w:p>
    <w:p w:rsidR="003043A4" w:rsidRDefault="003043A4" w:rsidP="007A319F">
      <w:pPr>
        <w:pStyle w:val="CopyFirstPara"/>
        <w:rPr>
          <w:lang/>
        </w:rPr>
      </w:pPr>
      <w:r>
        <w:rPr>
          <w:lang/>
        </w:rPr>
        <w:t>Die Abfragen funktionieren gleich wie beim Keyboard</w:t>
      </w:r>
      <w:ins w:id="219" w:author="Evi Breunig" w:date="2019-03-28T22:45:00Z">
        <w:r w:rsidR="008E1B1E">
          <w:rPr>
            <w:lang w:val="de-DE"/>
          </w:rPr>
          <w:t>-</w:t>
        </w:r>
      </w:ins>
      <w:del w:id="220" w:author="Evi Breunig" w:date="2019-03-28T22:45:00Z">
        <w:r w:rsidDel="008E1B1E">
          <w:rPr>
            <w:lang/>
          </w:rPr>
          <w:delText xml:space="preserve"> </w:delText>
        </w:r>
      </w:del>
      <w:r>
        <w:rPr>
          <w:lang/>
        </w:rPr>
        <w:t>Schema:</w:t>
      </w:r>
    </w:p>
    <w:p w:rsidR="003043A4" w:rsidRDefault="003043A4" w:rsidP="003043A4">
      <w:pPr>
        <w:pStyle w:val="CopyFirstPara"/>
        <w:numPr>
          <w:ilvl w:val="0"/>
          <w:numId w:val="48"/>
        </w:numPr>
        <w:rPr>
          <w:lang/>
        </w:rPr>
      </w:pPr>
      <w:r>
        <w:rPr>
          <w:lang/>
        </w:rPr>
        <w:t>Release: _</w:t>
      </w:r>
      <w:r w:rsidRPr="0015356B">
        <w:rPr>
          <w:rStyle w:val="CodeCoolZchn"/>
        </w:rPr>
        <w:t>last</w:t>
      </w:r>
      <w:r>
        <w:rPr>
          <w:rStyle w:val="CodeCoolZchn"/>
          <w:lang/>
        </w:rPr>
        <w:t>Mouse</w:t>
      </w:r>
      <w:r w:rsidRPr="0015356B">
        <w:rPr>
          <w:rStyle w:val="CodeCoolZchn"/>
        </w:rPr>
        <w:t>State</w:t>
      </w:r>
      <w:r>
        <w:rPr>
          <w:rStyle w:val="CodeCoolZchn"/>
          <w:lang/>
        </w:rPr>
        <w:t xml:space="preserve"> == true &amp;&amp; </w:t>
      </w:r>
      <w:r>
        <w:rPr>
          <w:lang/>
        </w:rPr>
        <w:t>_</w:t>
      </w:r>
      <w:proofErr w:type="spellStart"/>
      <w:r w:rsidRPr="0015356B">
        <w:rPr>
          <w:rStyle w:val="CodeCoolZchn"/>
        </w:rPr>
        <w:t>current</w:t>
      </w:r>
      <w:proofErr w:type="spellEnd"/>
      <w:r>
        <w:rPr>
          <w:rStyle w:val="CodeCoolZchn"/>
          <w:lang/>
        </w:rPr>
        <w:t>Mouse</w:t>
      </w:r>
      <w:r w:rsidRPr="0015356B">
        <w:rPr>
          <w:rStyle w:val="CodeCoolZchn"/>
        </w:rPr>
        <w:t>State</w:t>
      </w:r>
      <w:r>
        <w:rPr>
          <w:rStyle w:val="CodeCoolZchn"/>
          <w:lang/>
        </w:rPr>
        <w:t xml:space="preserve"> == false</w:t>
      </w:r>
    </w:p>
    <w:p w:rsidR="003043A4" w:rsidRDefault="003043A4" w:rsidP="003043A4">
      <w:pPr>
        <w:pStyle w:val="CopyFirstPara"/>
        <w:numPr>
          <w:ilvl w:val="0"/>
          <w:numId w:val="48"/>
        </w:numPr>
        <w:rPr>
          <w:lang/>
        </w:rPr>
      </w:pPr>
      <w:r>
        <w:rPr>
          <w:lang/>
        </w:rPr>
        <w:t>Trigger: _</w:t>
      </w:r>
      <w:r w:rsidRPr="0015356B">
        <w:rPr>
          <w:rStyle w:val="CodeCoolZchn"/>
        </w:rPr>
        <w:t>last</w:t>
      </w:r>
      <w:r>
        <w:rPr>
          <w:rStyle w:val="CodeCoolZchn"/>
          <w:lang/>
        </w:rPr>
        <w:t>Mouse</w:t>
      </w:r>
      <w:r w:rsidRPr="0015356B">
        <w:rPr>
          <w:rStyle w:val="CodeCoolZchn"/>
        </w:rPr>
        <w:t>State</w:t>
      </w:r>
      <w:r>
        <w:rPr>
          <w:rStyle w:val="CodeCoolZchn"/>
          <w:lang/>
        </w:rPr>
        <w:t xml:space="preserve"> == false &amp;&amp; </w:t>
      </w:r>
      <w:r>
        <w:rPr>
          <w:lang/>
        </w:rPr>
        <w:t>_</w:t>
      </w:r>
      <w:proofErr w:type="spellStart"/>
      <w:r w:rsidRPr="0015356B">
        <w:rPr>
          <w:rStyle w:val="CodeCoolZchn"/>
        </w:rPr>
        <w:t>current</w:t>
      </w:r>
      <w:proofErr w:type="spellEnd"/>
      <w:r>
        <w:rPr>
          <w:rStyle w:val="CodeCoolZchn"/>
          <w:lang/>
        </w:rPr>
        <w:t>Mouse</w:t>
      </w:r>
      <w:r w:rsidRPr="0015356B">
        <w:rPr>
          <w:rStyle w:val="CodeCoolZchn"/>
        </w:rPr>
        <w:t>State</w:t>
      </w:r>
      <w:r>
        <w:rPr>
          <w:rStyle w:val="CodeCoolZchn"/>
          <w:lang/>
        </w:rPr>
        <w:t xml:space="preserve"> == true</w:t>
      </w:r>
    </w:p>
    <w:p w:rsidR="003043A4" w:rsidRDefault="003043A4" w:rsidP="003043A4">
      <w:pPr>
        <w:pStyle w:val="CopyFirstPara"/>
        <w:numPr>
          <w:ilvl w:val="0"/>
          <w:numId w:val="48"/>
        </w:numPr>
        <w:rPr>
          <w:lang/>
        </w:rPr>
      </w:pPr>
      <w:r>
        <w:rPr>
          <w:lang/>
        </w:rPr>
        <w:t>Active: _</w:t>
      </w:r>
      <w:proofErr w:type="spellStart"/>
      <w:r w:rsidRPr="0015356B">
        <w:rPr>
          <w:rStyle w:val="CodeCoolZchn"/>
        </w:rPr>
        <w:t>current</w:t>
      </w:r>
      <w:proofErr w:type="spellEnd"/>
      <w:r>
        <w:rPr>
          <w:rStyle w:val="CodeCoolZchn"/>
          <w:lang/>
        </w:rPr>
        <w:t>Mouse</w:t>
      </w:r>
      <w:r w:rsidRPr="0015356B">
        <w:rPr>
          <w:rStyle w:val="CodeCoolZchn"/>
        </w:rPr>
        <w:t>State</w:t>
      </w:r>
      <w:r>
        <w:rPr>
          <w:rStyle w:val="CodeCoolZchn"/>
          <w:lang/>
        </w:rPr>
        <w:t xml:space="preserve"> == true</w:t>
      </w:r>
    </w:p>
    <w:p w:rsidR="003043A4" w:rsidRDefault="003043A4" w:rsidP="007A319F">
      <w:pPr>
        <w:pStyle w:val="CopyFirstPara"/>
        <w:rPr>
          <w:lang/>
        </w:rPr>
      </w:pPr>
    </w:p>
    <w:p w:rsidR="00CD7B34" w:rsidRDefault="00CD7B34" w:rsidP="007A319F">
      <w:pPr>
        <w:pStyle w:val="CopyFirstPara"/>
        <w:rPr>
          <w:lang/>
        </w:rPr>
      </w:pPr>
      <w:r>
        <w:rPr>
          <w:lang/>
        </w:rPr>
        <w:t>Auch hier hat man mit diesen drei Inputabfragen jede</w:t>
      </w:r>
      <w:r w:rsidR="00DB379E">
        <w:rPr>
          <w:lang/>
        </w:rPr>
        <w:t>n</w:t>
      </w:r>
      <w:r>
        <w:rPr>
          <w:lang/>
        </w:rPr>
        <w:t xml:space="preserve"> relevante</w:t>
      </w:r>
      <w:r w:rsidR="00DB379E">
        <w:rPr>
          <w:lang/>
        </w:rPr>
        <w:t>n</w:t>
      </w:r>
      <w:r>
        <w:rPr>
          <w:lang/>
        </w:rPr>
        <w:t xml:space="preserve"> Mouseinput abgedeckt.</w:t>
      </w:r>
    </w:p>
    <w:p w:rsidR="00CD7B34" w:rsidRPr="009F020E" w:rsidRDefault="00CD7B34" w:rsidP="007A319F">
      <w:pPr>
        <w:pStyle w:val="CopyFirstPara"/>
        <w:rPr>
          <w:lang/>
        </w:rPr>
      </w:pPr>
    </w:p>
    <w:p w:rsidR="0020455E" w:rsidRDefault="006C5C00" w:rsidP="0020455E">
      <w:pPr>
        <w:pStyle w:val="berschrift2"/>
      </w:pPr>
      <w:r w:rsidRPr="006C5C00">
        <w:t>Graphiken</w:t>
      </w:r>
    </w:p>
    <w:p w:rsidR="0020455E" w:rsidRDefault="0020455E" w:rsidP="0020455E">
      <w:pPr>
        <w:pStyle w:val="CopyFirstPara"/>
      </w:pPr>
      <w:r>
        <w:t>Wenn die Graphiken erfolgreich von der Monogame</w:t>
      </w:r>
      <w:ins w:id="221" w:author="Evi Breunig" w:date="2019-03-28T22:46:00Z">
        <w:r w:rsidR="008414AA">
          <w:t>-</w:t>
        </w:r>
      </w:ins>
      <w:del w:id="222" w:author="Evi Breunig" w:date="2019-03-28T22:46:00Z">
        <w:r w:rsidDel="008414AA">
          <w:delText xml:space="preserve"> </w:delText>
        </w:r>
      </w:del>
      <w:r>
        <w:t>Pipeline geladen wurden, kann auf sie mithilfe der Asset-Bibliothek zugegriffen werden.</w:t>
      </w:r>
      <w:r w:rsidR="00742F95">
        <w:t xml:space="preserve"> Eine Entität bekommt graphische Funktionalitäten mit</w:t>
      </w:r>
      <w:ins w:id="223" w:author="Evi Breunig" w:date="2019-03-28T22:46:00Z">
        <w:r w:rsidR="008414AA">
          <w:rPr>
            <w:lang w:val="de-DE"/>
          </w:rPr>
          <w:t>h</w:t>
        </w:r>
      </w:ins>
      <w:del w:id="224" w:author="Evi Breunig" w:date="2019-03-28T22:46:00Z">
        <w:r w:rsidR="006725AB" w:rsidDel="008414AA">
          <w:rPr>
            <w:lang/>
          </w:rPr>
          <w:delText xml:space="preserve"> H</w:delText>
        </w:r>
      </w:del>
      <w:proofErr w:type="spellStart"/>
      <w:r w:rsidR="00742F95">
        <w:t>ilfe</w:t>
      </w:r>
      <w:proofErr w:type="spellEnd"/>
      <w:del w:id="225" w:author="Evi Breunig" w:date="2019-03-28T22:46:00Z">
        <w:r w:rsidR="00742F95" w:rsidDel="008414AA">
          <w:delText xml:space="preserve"> von</w:delText>
        </w:r>
      </w:del>
      <w:r w:rsidR="00742F95">
        <w:t xml:space="preserve"> einer </w:t>
      </w:r>
      <w:proofErr w:type="spellStart"/>
      <w:r w:rsidR="00742F95" w:rsidRPr="00742F95">
        <w:rPr>
          <w:rStyle w:val="CodeCoolZchn"/>
        </w:rPr>
        <w:t>DrawComponent</w:t>
      </w:r>
      <w:proofErr w:type="spellEnd"/>
      <w:r w:rsidR="00742F95">
        <w:t>, welche die geladene Textur speichert.</w:t>
      </w:r>
      <w:r w:rsidR="00620AA5">
        <w:t xml:space="preserve"> Soll diese dann animiert werden, bindet man eine </w:t>
      </w:r>
      <w:proofErr w:type="spellStart"/>
      <w:r w:rsidR="00620AA5" w:rsidRPr="00620AA5">
        <w:rPr>
          <w:rStyle w:val="CodeCoolZchn"/>
        </w:rPr>
        <w:t>AnimationComponent</w:t>
      </w:r>
      <w:proofErr w:type="spellEnd"/>
      <w:r w:rsidR="00620AA5">
        <w:t xml:space="preserve"> an die </w:t>
      </w:r>
      <w:proofErr w:type="spellStart"/>
      <w:r w:rsidR="00620AA5" w:rsidRPr="00EF416D">
        <w:rPr>
          <w:rStyle w:val="CodeCoolZchn"/>
        </w:rPr>
        <w:t>DrawComponent</w:t>
      </w:r>
      <w:proofErr w:type="spellEnd"/>
      <w:r w:rsidR="00620AA5">
        <w:t>.</w:t>
      </w:r>
      <w:r w:rsidR="00992A20">
        <w:t xml:space="preserve"> </w:t>
      </w:r>
      <w:del w:id="226" w:author="Evi Breunig" w:date="2019-03-28T22:46:00Z">
        <w:r w:rsidR="00992A20" w:rsidDel="008414AA">
          <w:delText xml:space="preserve"> </w:delText>
        </w:r>
      </w:del>
      <w:r w:rsidR="00992A20">
        <w:t xml:space="preserve">Eine </w:t>
      </w:r>
      <w:proofErr w:type="spellStart"/>
      <w:r w:rsidR="00992A20" w:rsidRPr="00992A20">
        <w:rPr>
          <w:rStyle w:val="CodeCoolZchn"/>
        </w:rPr>
        <w:t>DrawComponent</w:t>
      </w:r>
      <w:proofErr w:type="spellEnd"/>
      <w:r w:rsidR="00992A20">
        <w:t xml:space="preserve"> </w:t>
      </w:r>
      <w:proofErr w:type="gramStart"/>
      <w:r w:rsidR="00992A20">
        <w:t>alleine</w:t>
      </w:r>
      <w:proofErr w:type="gramEnd"/>
      <w:r w:rsidR="00992A20">
        <w:t xml:space="preserve"> weiß nichts über die eigentliche Position der zugehörigen Entität. Möchte man, dass diese sich mit der Entität mitbewegt, muss eine </w:t>
      </w:r>
      <w:proofErr w:type="spellStart"/>
      <w:r w:rsidR="00992A20" w:rsidRPr="00992A20">
        <w:rPr>
          <w:rStyle w:val="CodeCoolZchn"/>
        </w:rPr>
        <w:t>MovementComponent</w:t>
      </w:r>
      <w:proofErr w:type="spellEnd"/>
      <w:r w:rsidR="00992A20">
        <w:t xml:space="preserve"> an die </w:t>
      </w:r>
      <w:proofErr w:type="spellStart"/>
      <w:r w:rsidR="00992A20" w:rsidRPr="00992A20">
        <w:rPr>
          <w:rStyle w:val="CodeCoolZchn"/>
        </w:rPr>
        <w:t>DrawComponent</w:t>
      </w:r>
      <w:proofErr w:type="spellEnd"/>
      <w:r w:rsidR="00992A20">
        <w:t xml:space="preserve"> gebunden werden.</w:t>
      </w:r>
    </w:p>
    <w:p w:rsidR="00AC7D2D" w:rsidRPr="0020455E" w:rsidRDefault="00AC7D2D" w:rsidP="0020455E">
      <w:pPr>
        <w:pStyle w:val="CopyFirstPara"/>
      </w:pPr>
    </w:p>
    <w:p w:rsidR="006C5C00" w:rsidRDefault="006C5C00" w:rsidP="006C5C00">
      <w:pPr>
        <w:pStyle w:val="berschrift3"/>
      </w:pPr>
      <w:r>
        <w:lastRenderedPageBreak/>
        <w:t>Simple Graphiken</w:t>
      </w:r>
    </w:p>
    <w:p w:rsidR="0082754E" w:rsidRDefault="00452DBA" w:rsidP="00452DBA">
      <w:pPr>
        <w:pStyle w:val="CopyFirstPara"/>
      </w:pPr>
      <w:r>
        <w:t xml:space="preserve">Simple Graphiken bestehen nur aus einer einzigen Textur und einer einzigen </w:t>
      </w:r>
      <w:proofErr w:type="spellStart"/>
      <w:r w:rsidRPr="00452DBA">
        <w:rPr>
          <w:rStyle w:val="CodeCoolZchn"/>
        </w:rPr>
        <w:t>DrawC</w:t>
      </w:r>
      <w:r>
        <w:rPr>
          <w:rStyle w:val="CodeCoolZchn"/>
        </w:rPr>
        <w:t>omp</w:t>
      </w:r>
      <w:r w:rsidRPr="00452DBA">
        <w:rPr>
          <w:rStyle w:val="CodeCoolZchn"/>
        </w:rPr>
        <w:t>onent</w:t>
      </w:r>
      <w:proofErr w:type="spellEnd"/>
      <w:r w:rsidR="00F44E19" w:rsidRPr="00F44E19">
        <w:t>.</w:t>
      </w:r>
      <w:r w:rsidR="00F44E19">
        <w:t xml:space="preserve"> </w:t>
      </w:r>
    </w:p>
    <w:p w:rsidR="00452DBA" w:rsidRDefault="0048361E" w:rsidP="00452DBA">
      <w:pPr>
        <w:pStyle w:val="CopyFirstPara"/>
      </w:pPr>
      <w:r>
        <w:t>Sie werden hauptsächlich bei stationären Entitäten</w:t>
      </w:r>
      <w:del w:id="227" w:author="Evi Breunig" w:date="2019-03-28T22:47:00Z">
        <w:r w:rsidDel="008414AA">
          <w:delText>,</w:delText>
        </w:r>
      </w:del>
      <w:r>
        <w:t xml:space="preserve"> wie Kulissen oder Bäumen eingesetzt.</w:t>
      </w:r>
    </w:p>
    <w:p w:rsidR="00AC7D2D" w:rsidRPr="00452DBA" w:rsidRDefault="00AC7D2D" w:rsidP="00452DBA">
      <w:pPr>
        <w:pStyle w:val="CopyFirstPara"/>
      </w:pPr>
    </w:p>
    <w:p w:rsidR="006C5C00" w:rsidRDefault="006C5C00" w:rsidP="006C5C00">
      <w:pPr>
        <w:pStyle w:val="berschrift3"/>
      </w:pPr>
      <w:r>
        <w:t>Komplexe Graphiken</w:t>
      </w:r>
    </w:p>
    <w:p w:rsidR="00721600" w:rsidRDefault="0082754E" w:rsidP="0082754E">
      <w:pPr>
        <w:pStyle w:val="CopyFirstPara"/>
      </w:pPr>
      <w:r>
        <w:t xml:space="preserve">Komplexe Graphiken bestehen aus mehreren Texturen mit mehreren </w:t>
      </w:r>
      <w:proofErr w:type="spellStart"/>
      <w:r w:rsidRPr="0082754E">
        <w:rPr>
          <w:rStyle w:val="CodeCoolZchn"/>
        </w:rPr>
        <w:t>DrawComponents</w:t>
      </w:r>
      <w:proofErr w:type="spellEnd"/>
      <w:r>
        <w:t>.</w:t>
      </w:r>
      <w:r w:rsidR="001E1EC6">
        <w:t xml:space="preserve"> </w:t>
      </w:r>
      <w:r w:rsidR="00721600">
        <w:t xml:space="preserve">Bei einer </w:t>
      </w:r>
      <w:ins w:id="228" w:author="Evi Breunig" w:date="2019-03-28T22:47:00Z">
        <w:r w:rsidR="008414AA">
          <w:t>k</w:t>
        </w:r>
      </w:ins>
      <w:del w:id="229" w:author="Evi Breunig" w:date="2019-03-28T22:47:00Z">
        <w:r w:rsidR="00721600" w:rsidDel="008414AA">
          <w:delText>K</w:delText>
        </w:r>
      </w:del>
      <w:r w:rsidR="00721600">
        <w:t>omplexen Graphik wäre</w:t>
      </w:r>
      <w:ins w:id="230" w:author="Evi Breunig" w:date="2019-03-28T22:47:00Z">
        <w:r w:rsidR="008414AA">
          <w:t>n</w:t>
        </w:r>
      </w:ins>
      <w:r w:rsidR="00721600">
        <w:t xml:space="preserve"> z.B. der Oberkörper und die Beine in jeweils sep</w:t>
      </w:r>
      <w:r w:rsidR="0031744B">
        <w:t>a</w:t>
      </w:r>
      <w:r w:rsidR="00721600">
        <w:t xml:space="preserve">raten </w:t>
      </w:r>
      <w:proofErr w:type="spellStart"/>
      <w:r w:rsidR="00721600" w:rsidRPr="0031744B">
        <w:rPr>
          <w:rStyle w:val="CodeCoolZchn"/>
        </w:rPr>
        <w:t>DrawComponents</w:t>
      </w:r>
      <w:proofErr w:type="spellEnd"/>
      <w:r w:rsidR="00721600">
        <w:t xml:space="preserve">. Dies ermöglicht </w:t>
      </w:r>
      <w:r w:rsidR="00613C3E">
        <w:t xml:space="preserve">auch separate Animation </w:t>
      </w:r>
      <w:r w:rsidR="0088533D">
        <w:t xml:space="preserve">von den einzelnen </w:t>
      </w:r>
      <w:proofErr w:type="spellStart"/>
      <w:r w:rsidR="00415364" w:rsidRPr="00415364">
        <w:rPr>
          <w:rStyle w:val="CodeCoolZchn"/>
        </w:rPr>
        <w:t>DrawComponents</w:t>
      </w:r>
      <w:proofErr w:type="spellEnd"/>
      <w:r w:rsidR="00415364" w:rsidRPr="00415364">
        <w:t>.</w:t>
      </w:r>
    </w:p>
    <w:p w:rsidR="0033430E" w:rsidRDefault="0033430E" w:rsidP="0082754E">
      <w:pPr>
        <w:pStyle w:val="CopyFirstPara"/>
      </w:pPr>
    </w:p>
    <w:p w:rsidR="0082754E" w:rsidRDefault="001E1EC6" w:rsidP="0082754E">
      <w:pPr>
        <w:pStyle w:val="CopyFirstPara"/>
      </w:pPr>
      <w:r>
        <w:t xml:space="preserve">Sie finden derzeit keinen Einsatzbereich in der Diplomarbeit, aber die Systeme </w:t>
      </w:r>
      <w:r w:rsidR="009014C8">
        <w:t>dazu sind funktionsfähig</w:t>
      </w:r>
      <w:r>
        <w:t>.</w:t>
      </w:r>
    </w:p>
    <w:p w:rsidR="00AC7D2D" w:rsidRPr="0082754E" w:rsidRDefault="00AC7D2D" w:rsidP="0082754E">
      <w:pPr>
        <w:pStyle w:val="CopyFirstPara"/>
      </w:pPr>
    </w:p>
    <w:p w:rsidR="006C5C00" w:rsidRDefault="006C5C00" w:rsidP="006C5C00">
      <w:pPr>
        <w:pStyle w:val="berschrift3"/>
      </w:pPr>
      <w:r>
        <w:t>Simple Animationen</w:t>
      </w:r>
    </w:p>
    <w:p w:rsidR="001A3349" w:rsidRDefault="00711577" w:rsidP="00711577">
      <w:pPr>
        <w:pStyle w:val="CopyFirstPara"/>
      </w:pPr>
      <w:r>
        <w:t>Animationen sind eine Abfolge von Frames (Texturen)</w:t>
      </w:r>
      <w:r w:rsidR="002734D6">
        <w:t>. Jedes Frame hat seine selbst definierte Anzeigezeit</w:t>
      </w:r>
      <w:r>
        <w:t xml:space="preserve">. Die Anzeigezeit gibt an, wie lange </w:t>
      </w:r>
      <w:r w:rsidR="0094606A">
        <w:t>ein Frame</w:t>
      </w:r>
      <w:r w:rsidR="00E72D9C">
        <w:t xml:space="preserve"> </w:t>
      </w:r>
      <w:r w:rsidR="0094606A">
        <w:t xml:space="preserve">in der Animation sichtbar ist. Ist die </w:t>
      </w:r>
      <w:r w:rsidR="005F1251">
        <w:t>Anzeigez</w:t>
      </w:r>
      <w:r w:rsidR="0094606A">
        <w:t>eit</w:t>
      </w:r>
      <w:r w:rsidR="002734D6">
        <w:t xml:space="preserve"> abgelaufen, wird die nächste Frame </w:t>
      </w:r>
      <w:r w:rsidR="0076646C">
        <w:t>der Animation geladen</w:t>
      </w:r>
      <w:r w:rsidR="00AF6E57">
        <w:t xml:space="preserve">. Ist </w:t>
      </w:r>
      <w:r w:rsidR="001A3349">
        <w:t>der letzte Frame</w:t>
      </w:r>
      <w:r w:rsidR="00AF6E57">
        <w:t xml:space="preserve"> abgelaufen, gilt die Animation als beendet.</w:t>
      </w:r>
    </w:p>
    <w:p w:rsidR="00B44189" w:rsidRDefault="00B44189" w:rsidP="00711577">
      <w:pPr>
        <w:pStyle w:val="CopyFirstPara"/>
      </w:pPr>
    </w:p>
    <w:p w:rsidR="00B44189" w:rsidRDefault="00B44189" w:rsidP="00711577">
      <w:pPr>
        <w:pStyle w:val="CopyFirstPara"/>
      </w:pPr>
      <w:r>
        <w:t>Animationen generell werden durch bestimmte Trigger ausgelöst.</w:t>
      </w:r>
      <w:r w:rsidR="009B370F">
        <w:t xml:space="preserve"> Die Trigger werden mithilfe der </w:t>
      </w:r>
      <w:proofErr w:type="spellStart"/>
      <w:r w:rsidR="009B370F" w:rsidRPr="00AC1831">
        <w:rPr>
          <w:rStyle w:val="CodeCoolZchn"/>
        </w:rPr>
        <w:t>StateComponent</w:t>
      </w:r>
      <w:proofErr w:type="spellEnd"/>
      <w:r w:rsidR="009B370F">
        <w:t xml:space="preserve"> zu einer </w:t>
      </w:r>
      <w:proofErr w:type="spellStart"/>
      <w:r w:rsidR="009B370F" w:rsidRPr="00AC1831">
        <w:rPr>
          <w:rStyle w:val="CodeCoolZchn"/>
        </w:rPr>
        <w:t>Ani</w:t>
      </w:r>
      <w:r w:rsidR="00AC1831" w:rsidRPr="00AC1831">
        <w:rPr>
          <w:rStyle w:val="CodeCoolZchn"/>
        </w:rPr>
        <w:t>mationComponent</w:t>
      </w:r>
      <w:proofErr w:type="spellEnd"/>
      <w:r w:rsidR="00AC1831">
        <w:t xml:space="preserve"> </w:t>
      </w:r>
      <w:r w:rsidR="00AC1831" w:rsidRPr="008414AA">
        <w:rPr>
          <w:strike/>
          <w:rPrChange w:id="231" w:author="Evi Breunig" w:date="2019-03-28T22:48:00Z">
            <w:rPr/>
          </w:rPrChange>
        </w:rPr>
        <w:t>kommuniziert</w:t>
      </w:r>
      <w:ins w:id="232" w:author="Evi Breunig" w:date="2019-03-28T22:49:00Z">
        <w:r w:rsidR="008414AA">
          <w:t xml:space="preserve"> </w:t>
        </w:r>
      </w:ins>
      <w:del w:id="233" w:author="Evi Breunig" w:date="2019-03-28T22:49:00Z">
        <w:r w:rsidR="00AC1831" w:rsidRPr="008414AA" w:rsidDel="008414AA">
          <w:rPr>
            <w:highlight w:val="yellow"/>
            <w:rPrChange w:id="234" w:author="Evi Breunig" w:date="2019-03-28T22:49:00Z">
              <w:rPr/>
            </w:rPrChange>
          </w:rPr>
          <w:delText>.</w:delText>
        </w:r>
      </w:del>
      <w:ins w:id="235" w:author="Evi Breunig" w:date="2019-03-28T22:48:00Z">
        <w:r w:rsidR="008414AA" w:rsidRPr="008414AA">
          <w:rPr>
            <w:highlight w:val="yellow"/>
            <w:rPrChange w:id="236" w:author="Evi Breunig" w:date="2019-03-28T22:49:00Z">
              <w:rPr/>
            </w:rPrChange>
          </w:rPr>
          <w:t>gesend</w:t>
        </w:r>
      </w:ins>
      <w:ins w:id="237" w:author="Evi Breunig" w:date="2019-03-28T22:49:00Z">
        <w:r w:rsidR="008414AA" w:rsidRPr="008414AA">
          <w:rPr>
            <w:highlight w:val="yellow"/>
            <w:rPrChange w:id="238" w:author="Evi Breunig" w:date="2019-03-28T22:49:00Z">
              <w:rPr/>
            </w:rPrChange>
          </w:rPr>
          <w:t>et</w:t>
        </w:r>
        <w:r w:rsidR="008414AA">
          <w:t>?</w:t>
        </w:r>
      </w:ins>
      <w:r w:rsidR="00AC1831">
        <w:t xml:space="preserve"> </w:t>
      </w:r>
      <w:r w:rsidR="00DD35E2">
        <w:t xml:space="preserve">Jedes System kann potentiell einen Trigger setzen, weshalb die </w:t>
      </w:r>
      <w:proofErr w:type="spellStart"/>
      <w:r w:rsidR="00DD35E2" w:rsidRPr="00DD35E2">
        <w:rPr>
          <w:rStyle w:val="CodeCoolZchn"/>
        </w:rPr>
        <w:t>StateComponent</w:t>
      </w:r>
      <w:proofErr w:type="spellEnd"/>
      <w:r w:rsidR="00DD35E2">
        <w:t xml:space="preserve"> eine besondere Komponente ist, denn jede andere Komponente hat direkten Zugriff auf sie, wenn sie </w:t>
      </w:r>
      <w:r w:rsidR="00867B52">
        <w:t xml:space="preserve">in einer Entität </w:t>
      </w:r>
      <w:r w:rsidR="00DD35E2">
        <w:t>definiert ist.</w:t>
      </w:r>
    </w:p>
    <w:p w:rsidR="001A3349" w:rsidRDefault="001A3349" w:rsidP="00711577">
      <w:pPr>
        <w:pStyle w:val="CopyFirstPara"/>
      </w:pPr>
    </w:p>
    <w:p w:rsidR="003A0AEB" w:rsidRDefault="001A3349" w:rsidP="00711577">
      <w:pPr>
        <w:pStyle w:val="CopyFirstPara"/>
      </w:pPr>
      <w:r>
        <w:t>Eine Animation hat auch die „nächste“ Animation abgespeichert.</w:t>
      </w:r>
      <w:r w:rsidR="00E90168">
        <w:t xml:space="preserve"> Diese kann auf sich selbst verweisen</w:t>
      </w:r>
      <w:r w:rsidR="001D7F0B">
        <w:t xml:space="preserve"> (</w:t>
      </w:r>
      <w:r w:rsidR="00E90168">
        <w:t>womit die Animation sich wiederholt</w:t>
      </w:r>
      <w:r w:rsidR="001D7F0B">
        <w:t>) oder auf eine andere Animation verweisen (womit man Animationen „aneinanderketten“ kann</w:t>
      </w:r>
      <w:r w:rsidR="00967C95">
        <w:t>, um komplexe Animationen zu bilden</w:t>
      </w:r>
      <w:r w:rsidR="001D7F0B">
        <w:t>).</w:t>
      </w:r>
    </w:p>
    <w:p w:rsidR="00AC7D2D" w:rsidRDefault="00AC7D2D" w:rsidP="00711577">
      <w:pPr>
        <w:pStyle w:val="CopyFirstPara"/>
      </w:pPr>
    </w:p>
    <w:p w:rsidR="006C5C00" w:rsidRDefault="006C5C00" w:rsidP="006C5C00">
      <w:pPr>
        <w:pStyle w:val="berschrift3"/>
      </w:pPr>
      <w:r>
        <w:t>Komplexe Animationen</w:t>
      </w:r>
    </w:p>
    <w:p w:rsidR="004E0B77" w:rsidRDefault="004E0B77" w:rsidP="004E0B77">
      <w:pPr>
        <w:pStyle w:val="CopyFirstPara"/>
      </w:pPr>
      <w:r>
        <w:t>Komplexe Animationen</w:t>
      </w:r>
      <w:r w:rsidR="009D2E48">
        <w:t xml:space="preserve"> sind mehrere aneinander</w:t>
      </w:r>
      <w:r w:rsidR="00C130B3">
        <w:rPr>
          <w:lang/>
        </w:rPr>
        <w:t xml:space="preserve"> </w:t>
      </w:r>
      <w:r w:rsidR="009D2E48">
        <w:t>gekettete simple Animationen.</w:t>
      </w:r>
      <w:r w:rsidR="005A14A8">
        <w:t xml:space="preserve"> </w:t>
      </w:r>
      <w:r w:rsidR="00314CC8">
        <w:t>Eine komplexe Animation kommt bei der Laufanimation des Helden vor. Wenn er zu</w:t>
      </w:r>
      <w:ins w:id="239" w:author="Evi Breunig" w:date="2019-03-28T22:50:00Z">
        <w:r w:rsidR="008414AA">
          <w:t xml:space="preserve"> l</w:t>
        </w:r>
      </w:ins>
      <w:del w:id="240" w:author="Evi Breunig" w:date="2019-03-28T22:50:00Z">
        <w:r w:rsidR="00314CC8" w:rsidDel="008414AA">
          <w:delText xml:space="preserve">m </w:delText>
        </w:r>
      </w:del>
      <w:del w:id="241" w:author="Evi Breunig" w:date="2019-03-28T22:49:00Z">
        <w:r w:rsidR="00314CC8" w:rsidDel="008414AA">
          <w:delText>l</w:delText>
        </w:r>
      </w:del>
      <w:r w:rsidR="00314CC8">
        <w:t xml:space="preserve">aufen beginnt, wird ein Trigger gesetzt, welcher den Übergang in die Laufanimation auslöst. </w:t>
      </w:r>
      <w:r w:rsidR="000305B4">
        <w:t xml:space="preserve">Ist der Übergang fertig, wird der Run-Cycle </w:t>
      </w:r>
      <w:r w:rsidR="00CD6FDA">
        <w:t>geloopt.</w:t>
      </w:r>
      <w:r w:rsidR="005242C0">
        <w:t xml:space="preserve"> Hört der Held wieder auf zu laufen, </w:t>
      </w:r>
      <w:r w:rsidR="00D47C27">
        <w:t>wird wieder ein Trigger gesetzt, welcher die Animation für die Abbremsung auslöst.</w:t>
      </w:r>
    </w:p>
    <w:p w:rsidR="003548C0" w:rsidRPr="004E0B77" w:rsidRDefault="003548C0" w:rsidP="004E0B77">
      <w:pPr>
        <w:pStyle w:val="CopyFirstPara"/>
      </w:pPr>
      <w:r>
        <w:t>//BILDER</w:t>
      </w:r>
    </w:p>
    <w:p w:rsidR="006C5C00" w:rsidRDefault="006C5C00" w:rsidP="006C5C00">
      <w:pPr>
        <w:pStyle w:val="berschrift2"/>
      </w:pPr>
      <w:r w:rsidRPr="006C5C00">
        <w:t>Bewegung</w:t>
      </w:r>
    </w:p>
    <w:p w:rsidR="003E3258" w:rsidRDefault="003E3258" w:rsidP="003E3258">
      <w:pPr>
        <w:pStyle w:val="CopyFirstPara"/>
      </w:pPr>
      <w:proofErr w:type="spellStart"/>
      <w:r>
        <w:t>Entities</w:t>
      </w:r>
      <w:proofErr w:type="spellEnd"/>
      <w:r>
        <w:t>, die sich bewegen können, besitzen eine Movement</w:t>
      </w:r>
      <w:ins w:id="242" w:author="Evi Breunig" w:date="2019-03-28T22:50:00Z">
        <w:r w:rsidR="008414AA">
          <w:t xml:space="preserve"> </w:t>
        </w:r>
      </w:ins>
      <w:proofErr w:type="spellStart"/>
      <w:r>
        <w:t>Component</w:t>
      </w:r>
      <w:proofErr w:type="spellEnd"/>
      <w:r>
        <w:t>. Diese ist auch im Movement</w:t>
      </w:r>
      <w:ins w:id="243" w:author="Evi Breunig" w:date="2019-03-28T22:50:00Z">
        <w:r w:rsidR="008414AA">
          <w:t xml:space="preserve"> </w:t>
        </w:r>
      </w:ins>
      <w:r>
        <w:t>System registriert und wird von diesem verwaltet.</w:t>
      </w:r>
    </w:p>
    <w:p w:rsidR="003E3258" w:rsidRDefault="00C05F9D" w:rsidP="003E3258">
      <w:pPr>
        <w:pStyle w:val="CopyFirstPara"/>
      </w:pPr>
      <w:r>
        <w:t>Bewegung in Spielen kann sehr komplex werden, mit vielen Nuancen</w:t>
      </w:r>
      <w:ins w:id="244" w:author="Evi Breunig" w:date="2019-03-28T22:50:00Z">
        <w:r w:rsidR="008414AA">
          <w:t>,</w:t>
        </w:r>
      </w:ins>
      <w:r>
        <w:t xml:space="preserve"> um sie möglichst realistisch oder </w:t>
      </w:r>
      <w:ins w:id="245" w:author="Evi Breunig" w:date="2019-03-28T22:51:00Z">
        <w:r w:rsidR="008414AA">
          <w:t>„</w:t>
        </w:r>
      </w:ins>
      <w:r>
        <w:t>gut anfühlend</w:t>
      </w:r>
      <w:ins w:id="246" w:author="Evi Breunig" w:date="2019-03-28T22:51:00Z">
        <w:r w:rsidR="008414AA">
          <w:t>“</w:t>
        </w:r>
      </w:ins>
      <w:r>
        <w:t xml:space="preserve"> zu machen. Der Spaß von </w:t>
      </w:r>
      <w:proofErr w:type="spellStart"/>
      <w:r>
        <w:t>Platformern</w:t>
      </w:r>
      <w:proofErr w:type="spellEnd"/>
      <w:r>
        <w:t xml:space="preserve"> (nicht </w:t>
      </w:r>
      <w:r w:rsidR="00B44F99">
        <w:t>unser Genre</w:t>
      </w:r>
      <w:r>
        <w:t>)</w:t>
      </w:r>
      <w:r w:rsidR="008B6E94">
        <w:t xml:space="preserve"> </w:t>
      </w:r>
      <w:r w:rsidR="008B6E94">
        <w:lastRenderedPageBreak/>
        <w:t xml:space="preserve">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 xml:space="preserve">Da das Spiel </w:t>
      </w:r>
      <w:del w:id="247" w:author="Evi Breunig" w:date="2019-03-28T22:51:00Z">
        <w:r w:rsidDel="008414AA">
          <w:delText>2</w:delText>
        </w:r>
      </w:del>
      <w:ins w:id="248" w:author="Evi Breunig" w:date="2019-03-28T22:51:00Z">
        <w:r w:rsidR="008414AA">
          <w:t>zwei</w:t>
        </w:r>
      </w:ins>
      <w:del w:id="249" w:author="Evi Breunig" w:date="2019-03-28T22:51:00Z">
        <w:r w:rsidDel="008414AA">
          <w:delText>-</w:delText>
        </w:r>
      </w:del>
      <w:r w:rsidR="00352EAB">
        <w:t>dimensional</w:t>
      </w:r>
      <w:r>
        <w:t xml:space="preserve"> ist</w:t>
      </w:r>
      <w:r w:rsidR="00482479">
        <w:t xml:space="preserve">, wird die Bewegung auch nur in </w:t>
      </w:r>
      <w:ins w:id="250" w:author="Evi Breunig" w:date="2019-03-28T22:51:00Z">
        <w:r w:rsidR="008414AA">
          <w:t>zwei</w:t>
        </w:r>
      </w:ins>
      <w:del w:id="251" w:author="Evi Breunig" w:date="2019-03-28T22:51:00Z">
        <w:r w:rsidR="00482479" w:rsidDel="008414AA">
          <w:delText>2</w:delText>
        </w:r>
      </w:del>
      <w:r w:rsidR="00482479">
        <w:t xml:space="preserve">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w:t>
      </w:r>
      <w:proofErr w:type="spellStart"/>
      <w:r w:rsidR="001F5AB4">
        <w:t>Struct</w:t>
      </w:r>
      <w:proofErr w:type="spellEnd"/>
      <w:r>
        <w:t xml:space="preserve"> zur Verfügung, welche </w:t>
      </w:r>
      <w:del w:id="252" w:author="Evi Breunig" w:date="2019-03-28T22:52:00Z">
        <w:r w:rsidDel="008414AA">
          <w:delText xml:space="preserve">eine </w:delText>
        </w:r>
      </w:del>
      <w:r>
        <w:t>kartesische</w:t>
      </w:r>
      <w:r w:rsidR="00685636">
        <w:t xml:space="preserve">, </w:t>
      </w:r>
      <w:ins w:id="253" w:author="Evi Breunig" w:date="2019-03-28T22:51:00Z">
        <w:r w:rsidR="008414AA">
          <w:t>zwei</w:t>
        </w:r>
      </w:ins>
      <w:del w:id="254" w:author="Evi Breunig" w:date="2019-03-28T22:51:00Z">
        <w:r w:rsidR="00685636" w:rsidDel="008414AA">
          <w:delText>2-</w:delText>
        </w:r>
      </w:del>
      <w:r w:rsidR="00685636">
        <w:t>dimensionale Koordinate</w:t>
      </w:r>
      <w:ins w:id="255" w:author="Evi Breunig" w:date="2019-03-28T22:52:00Z">
        <w:r w:rsidR="008414AA">
          <w:t>n</w:t>
        </w:r>
      </w:ins>
      <w:r w:rsidR="00685636">
        <w:t xml:space="preserve"> darstellt.</w:t>
      </w:r>
      <w:r w:rsidR="00552F65">
        <w:t xml:space="preserve"> Diese eigne</w:t>
      </w:r>
      <w:ins w:id="256" w:author="Evi Breunig" w:date="2019-03-28T22:52:00Z">
        <w:r w:rsidR="008414AA">
          <w:t>n</w:t>
        </w:r>
      </w:ins>
      <w:del w:id="257" w:author="Evi Breunig" w:date="2019-03-28T22:52:00Z">
        <w:r w:rsidR="00552F65" w:rsidDel="008414AA">
          <w:delText>t</w:delText>
        </w:r>
      </w:del>
      <w:r w:rsidR="00552F65">
        <w:t xml:space="preserve">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w:t>
      </w:r>
      <w:del w:id="258" w:author="Evi Breunig" w:date="2019-03-28T22:52:00Z">
        <w:r w:rsidDel="008414AA">
          <w:delText xml:space="preserve">eine </w:delText>
        </w:r>
      </w:del>
      <w:r>
        <w:t>kartesische Koordinate</w:t>
      </w:r>
      <w:ins w:id="259" w:author="Evi Breunig" w:date="2019-03-28T22:52:00Z">
        <w:r w:rsidR="008414AA">
          <w:t>n</w:t>
        </w:r>
      </w:ins>
      <w:r>
        <w:t xml:space="preserve"> verwenden, würde es einem schwer fallen</w:t>
      </w:r>
      <w:ins w:id="260" w:author="Evi Breunig" w:date="2019-03-28T22:52:00Z">
        <w:r w:rsidR="008414AA">
          <w:t>,</w:t>
        </w:r>
      </w:ins>
      <w:r>
        <w:t xml:space="preserve">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w:t>
      </w:r>
      <w:ins w:id="261" w:author="Evi Breunig" w:date="2019-03-28T22:53:00Z">
        <w:r w:rsidR="008414AA">
          <w:t>Bei j</w:t>
        </w:r>
      </w:ins>
      <w:del w:id="262" w:author="Evi Breunig" w:date="2019-03-28T22:53:00Z">
        <w:r w:rsidR="00012F4B" w:rsidDel="008414AA">
          <w:delText>J</w:delText>
        </w:r>
      </w:del>
      <w:r w:rsidR="00012F4B">
        <w:t>ede</w:t>
      </w:r>
      <w:ins w:id="263" w:author="Evi Breunig" w:date="2019-03-28T22:52:00Z">
        <w:r w:rsidR="008414AA">
          <w:t>m</w:t>
        </w:r>
      </w:ins>
      <w:del w:id="264" w:author="Evi Breunig" w:date="2019-03-28T22:52:00Z">
        <w:r w:rsidR="00012F4B" w:rsidDel="008414AA">
          <w:delText>s</w:delText>
        </w:r>
      </w:del>
      <w:r w:rsidR="00012F4B">
        <w:t xml:space="preserve">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der Abbremsung subtrahiert. 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ins w:id="265" w:author="Evi Breunig" w:date="2019-03-28T22:53:00Z">
        <w:r w:rsidR="008414AA">
          <w:t>in</w:t>
        </w:r>
      </w:ins>
      <w:del w:id="266" w:author="Evi Breunig" w:date="2019-03-28T22:53:00Z">
        <w:r w:rsidR="00DF0EB5" w:rsidDel="008414AA">
          <w:delText>mit</w:delText>
        </w:r>
      </w:del>
      <w:r w:rsidR="00DF0EB5">
        <w:t xml:space="preserve"> einem 90 </w:t>
      </w:r>
      <w:del w:id="267" w:author="Evi Breunig" w:date="2019-03-28T22:53:00Z">
        <w:r w:rsidR="00DF0EB5" w:rsidDel="008414AA">
          <w:delText>Gra</w:delText>
        </w:r>
      </w:del>
      <w:ins w:id="268" w:author="Evi Breunig" w:date="2019-03-28T22:53:00Z">
        <w:r w:rsidR="008414AA">
          <w:t>°-</w:t>
        </w:r>
      </w:ins>
      <w:del w:id="269" w:author="Evi Breunig" w:date="2019-03-28T22:53:00Z">
        <w:r w:rsidR="00DF0EB5" w:rsidDel="008414AA">
          <w:delText xml:space="preserve">d </w:delText>
        </w:r>
      </w:del>
      <w:r w:rsidR="00DF0EB5">
        <w:t>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w:t>
      </w:r>
      <w:ins w:id="270" w:author="Evi Breunig" w:date="2019-03-28T22:54:00Z">
        <w:r w:rsidR="008414AA">
          <w:t>-</w:t>
        </w:r>
      </w:ins>
      <w:del w:id="271" w:author="Evi Breunig" w:date="2019-03-28T22:54:00Z">
        <w:r w:rsidDel="008414AA">
          <w:delText xml:space="preserve"> </w:delText>
        </w:r>
      </w:del>
      <w:r>
        <w:t>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 xml:space="preserve">Abbremsung zu verwirklichen, muss man die </w:t>
      </w:r>
      <w:ins w:id="272" w:author="Evi Breunig" w:date="2019-03-28T22:54:00Z">
        <w:r w:rsidR="008414AA">
          <w:t>k</w:t>
        </w:r>
      </w:ins>
      <w:del w:id="273" w:author="Evi Breunig" w:date="2019-03-28T22:54:00Z">
        <w:r w:rsidR="006E5C30" w:rsidDel="008414AA">
          <w:delText>K</w:delText>
        </w:r>
      </w:del>
      <w:r w:rsidR="006E5C30">
        <w:t>artesische</w:t>
      </w:r>
      <w:ins w:id="274" w:author="Evi Breunig" w:date="2019-03-28T22:54:00Z">
        <w:r w:rsidR="008414AA">
          <w:t>n</w:t>
        </w:r>
      </w:ins>
      <w:r w:rsidR="006E5C30">
        <w:t xml:space="preserve"> Koordinaten zuerst in Polar</w:t>
      </w:r>
      <w:ins w:id="275" w:author="Evi Breunig" w:date="2019-03-28T22:54:00Z">
        <w:r w:rsidR="008414AA">
          <w:t>koordinaten</w:t>
        </w:r>
      </w:ins>
      <w:del w:id="276" w:author="Evi Breunig" w:date="2019-03-28T22:54:00Z">
        <w:r w:rsidR="006E5C30" w:rsidDel="008414AA">
          <w:delText>e</w:delText>
        </w:r>
      </w:del>
      <w:r w:rsidR="006E5C30">
        <w:t xml:space="preserve"> umwandeln</w:t>
      </w:r>
      <w:del w:id="277" w:author="Evi Breunig" w:date="2019-03-28T22:54:00Z">
        <w:r w:rsidR="006E5C30" w:rsidDel="008414AA">
          <w:delText>,</w:delText>
        </w:r>
      </w:del>
      <w:r w:rsidR="006E5C30">
        <w:t xml:space="preserve"> und dann die Länge </w:t>
      </w:r>
      <w:del w:id="278" w:author="Evi Breunig" w:date="2019-03-28T22:54:00Z">
        <w:r w:rsidR="006E5C30" w:rsidDel="008414AA">
          <w:delText xml:space="preserve">davon </w:delText>
        </w:r>
      </w:del>
      <w:ins w:id="279" w:author="Evi Breunig" w:date="2019-03-28T22:54:00Z">
        <w:r w:rsidR="008414AA">
          <w:t>des Vektors</w:t>
        </w:r>
        <w:r w:rsidR="008414AA">
          <w:t xml:space="preserve"> </w:t>
        </w:r>
      </w:ins>
      <w:r w:rsidR="006E5C30">
        <w:t>mit der Abbremsung verkürzen.</w:t>
      </w:r>
      <w:r w:rsidR="00FE7384">
        <w:t xml:space="preserve"> Hierfür wurde </w:t>
      </w:r>
      <w:r w:rsidR="00FE7384" w:rsidRPr="003F42CE">
        <w:rPr>
          <w:rStyle w:val="CodeCoolZchn"/>
        </w:rPr>
        <w:t>Coord2</w:t>
      </w:r>
      <w:r w:rsidR="00FE7384">
        <w:t xml:space="preserve"> </w:t>
      </w:r>
      <w:proofErr w:type="spellStart"/>
      <w:r w:rsidR="00FE7384">
        <w:t>Struct</w:t>
      </w:r>
      <w:proofErr w:type="spellEnd"/>
      <w:r w:rsidR="00FE7384">
        <w:t xml:space="preserve">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t>Kartesisch</w:t>
      </w:r>
    </w:p>
    <w:p w:rsidR="00360071" w:rsidRDefault="00772D42" w:rsidP="00B72622">
      <w:pPr>
        <w:pStyle w:val="CopyFirstPara"/>
      </w:pPr>
      <w:r>
        <w:t>Kartesische Koordinaten bestehen aus einer X- und Y-</w:t>
      </w:r>
      <w:del w:id="280" w:author="Evi Breunig" w:date="2019-03-28T22:55:00Z">
        <w:r w:rsidDel="008414AA">
          <w:delText>Achse</w:delText>
        </w:r>
      </w:del>
      <w:ins w:id="281" w:author="Evi Breunig" w:date="2019-03-28T22:55:00Z">
        <w:r w:rsidR="008414AA">
          <w:t>Koordinate</w:t>
        </w:r>
      </w:ins>
      <w:r>
        <w:t xml:space="preserve">. Das </w:t>
      </w:r>
      <w:proofErr w:type="gramStart"/>
      <w:r>
        <w:t>von Monogame</w:t>
      </w:r>
      <w:proofErr w:type="gramEnd"/>
      <w:r>
        <w:t xml:space="preserve"> vorgegebene </w:t>
      </w:r>
      <w:r w:rsidRPr="003F6777">
        <w:rPr>
          <w:rStyle w:val="CodeCoolZchn"/>
        </w:rPr>
        <w:t>Vector2</w:t>
      </w:r>
      <w:ins w:id="282" w:author="Evi Breunig" w:date="2019-03-28T22:55:00Z">
        <w:r w:rsidR="008414AA">
          <w:t>-</w:t>
        </w:r>
      </w:ins>
      <w:proofErr w:type="spellStart"/>
      <w:del w:id="283" w:author="Evi Breunig" w:date="2019-03-28T22:55:00Z">
        <w:r w:rsidDel="008414AA">
          <w:delText xml:space="preserve"> </w:delText>
        </w:r>
      </w:del>
      <w:r>
        <w:t>Struct</w:t>
      </w:r>
      <w:proofErr w:type="spellEnd"/>
      <w:r>
        <w:t xml:space="preserve"> bietet auch einige </w:t>
      </w:r>
      <w:r w:rsidR="005D57CD">
        <w:t>a</w:t>
      </w:r>
      <w:r>
        <w:t xml:space="preserve">rithmetische Funktionen, welche </w:t>
      </w:r>
      <w:r w:rsidR="00A85915">
        <w:t>die</w:t>
      </w:r>
      <w:r w:rsidR="005F50C4">
        <w:t xml:space="preserve"> spiel</w:t>
      </w:r>
      <w:del w:id="284" w:author="Evi Breunig" w:date="2019-03-28T22:55:00Z">
        <w:r w:rsidR="00E309A4" w:rsidDel="008414AA">
          <w:rPr>
            <w:lang/>
          </w:rPr>
          <w:delText xml:space="preserve"> </w:delText>
        </w:r>
      </w:del>
      <w:r w:rsidR="005F50C4">
        <w:t>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 xml:space="preserve">Die </w:t>
      </w:r>
      <w:ins w:id="285" w:author="Evi Breunig" w:date="2019-03-28T22:55:00Z">
        <w:r w:rsidR="008414AA">
          <w:t>p</w:t>
        </w:r>
      </w:ins>
      <w:del w:id="286" w:author="Evi Breunig" w:date="2019-03-28T22:55:00Z">
        <w:r w:rsidDel="008414AA">
          <w:delText>P</w:delText>
        </w:r>
      </w:del>
      <w:r>
        <w:t>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lastRenderedPageBreak/>
        <w:t>Beschleunigung und Abbremsung</w:t>
      </w:r>
    </w:p>
    <w:p w:rsidR="00B22A4F" w:rsidRDefault="00FC6E07" w:rsidP="00101F72">
      <w:pPr>
        <w:pStyle w:val="CopyFirstPara"/>
      </w:pPr>
      <w:r>
        <w:t xml:space="preserve">Die größte Herausforderung bei dem Entwurf eines guten Bewegungssystem besteht darin, dass sich die Bewegung realitätsnah und befriedigend </w:t>
      </w:r>
      <w:r w:rsidR="00B97711">
        <w:t>anfühlt.</w:t>
      </w:r>
    </w:p>
    <w:p w:rsidR="00C17368" w:rsidRDefault="00C17368" w:rsidP="00101F72">
      <w:pPr>
        <w:pStyle w:val="CopyFirstPara"/>
      </w:pPr>
    </w:p>
    <w:p w:rsidR="00715920" w:rsidRDefault="00AA4C19" w:rsidP="00101F72">
      <w:pPr>
        <w:pStyle w:val="CopyFirstPara"/>
      </w:pPr>
      <w:r>
        <w:t xml:space="preserve">Man kann den Userinput direkt auf die Geschwindigkeit des </w:t>
      </w:r>
      <w:r w:rsidR="00B22A4F">
        <w:t>vom Spieler kontrollierten Charakter</w:t>
      </w:r>
      <w:ins w:id="287" w:author="Evi Breunig" w:date="2019-03-28T22:57:00Z">
        <w:r w:rsidR="00124EA9">
          <w:t>s</w:t>
        </w:r>
      </w:ins>
      <w:r>
        <w:t xml:space="preserve"> </w:t>
      </w:r>
      <w:r w:rsidRPr="00124EA9">
        <w:rPr>
          <w:highlight w:val="yellow"/>
          <w:rPrChange w:id="288" w:author="Evi Breunig" w:date="2019-03-28T22:57:00Z">
            <w:rPr/>
          </w:rPrChange>
        </w:rPr>
        <w:t>binden</w:t>
      </w:r>
      <w:ins w:id="289" w:author="Evi Breunig" w:date="2019-03-28T22:57:00Z">
        <w:r w:rsidR="00124EA9">
          <w:rPr>
            <w:highlight w:val="yellow"/>
          </w:rPr>
          <w:t xml:space="preserve"> Nix </w:t>
        </w:r>
        <w:proofErr w:type="spellStart"/>
        <w:r w:rsidR="00124EA9">
          <w:rPr>
            <w:highlight w:val="yellow"/>
          </w:rPr>
          <w:t>Deitsch</w:t>
        </w:r>
      </w:ins>
      <w:proofErr w:type="spellEnd"/>
      <w:r>
        <w:t>.</w:t>
      </w:r>
      <w:r w:rsidR="00B22A4F">
        <w:t xml:space="preserve"> Dies ist der simpelste Ansatz und wird</w:t>
      </w:r>
      <w:r w:rsidR="00012613">
        <w:t xml:space="preserve"> gerne bei Arcade-Style Spielen</w:t>
      </w:r>
      <w:r w:rsidR="00880B63">
        <w:t>, wie Pacman,</w:t>
      </w:r>
      <w:r w:rsidR="00012613">
        <w:t xml:space="preserve"> verwendet.</w:t>
      </w:r>
    </w:p>
    <w:p w:rsidR="00715920" w:rsidRDefault="00715920" w:rsidP="00101F72">
      <w:pPr>
        <w:pStyle w:val="CopyFirstPara"/>
      </w:pPr>
    </w:p>
    <w:p w:rsidR="00473DB1" w:rsidRDefault="00266714" w:rsidP="00101F72">
      <w:pPr>
        <w:pStyle w:val="CopyFirstPara"/>
      </w:pPr>
      <w:r>
        <w:t>Doch in der realen Welt</w:t>
      </w:r>
      <w:r w:rsidR="003D647C">
        <w:t xml:space="preserve"> beschleunigen Objekte nicht sofort auf die gewünschte Geschwindigkeit, denn sie besitzen eine Trägheit.</w:t>
      </w:r>
      <w:r w:rsidR="00332E27">
        <w:t xml:space="preserve"> Um dieses Verhalten in der virtuellen Welt zu simulieren </w:t>
      </w:r>
      <w:proofErr w:type="gramStart"/>
      <w:r w:rsidR="00332E27" w:rsidRPr="00124EA9">
        <w:rPr>
          <w:highlight w:val="yellow"/>
          <w:rPrChange w:id="290" w:author="Evi Breunig" w:date="2019-03-28T22:58:00Z">
            <w:rPr/>
          </w:rPrChange>
        </w:rPr>
        <w:t>bindet</w:t>
      </w:r>
      <w:ins w:id="291" w:author="Evi Breunig" w:date="2019-03-28T22:58:00Z">
        <w:r w:rsidR="00124EA9">
          <w:rPr>
            <w:highlight w:val="yellow"/>
          </w:rPr>
          <w:t xml:space="preserve"> ?</w:t>
        </w:r>
      </w:ins>
      <w:proofErr w:type="gramEnd"/>
      <w:r w:rsidR="00332E27">
        <w:t xml:space="preserve"> man den Userinput stattdessen auf die Beschleunigung des Charakter</w:t>
      </w:r>
      <w:r w:rsidR="001B128B">
        <w:t>s</w:t>
      </w:r>
      <w:r w:rsidR="00332E27">
        <w:t>, welche dann auf die Geschwindigkeit wirkt.</w:t>
      </w:r>
      <w:r w:rsidR="00852D94">
        <w:t xml:space="preserve"> Hier muss man auf</w:t>
      </w:r>
      <w:r w:rsidR="00007F85">
        <w:t xml:space="preserve"> die Feinheiten der Bewegung achten</w:t>
      </w:r>
      <w:r w:rsidR="00D059BA">
        <w:t>, d</w:t>
      </w:r>
      <w:r w:rsidR="00473DB1">
        <w:t>amit der Spieler nicht ein „schwammiges“ Feedback wahrnimmt</w:t>
      </w:r>
      <w:r w:rsidR="00A72590">
        <w:t>.</w:t>
      </w:r>
    </w:p>
    <w:p w:rsidR="00473DB1" w:rsidRDefault="00473DB1" w:rsidP="00101F72">
      <w:pPr>
        <w:pStyle w:val="CopyFirstPara"/>
      </w:pPr>
    </w:p>
    <w:p w:rsidR="001E48A2" w:rsidRDefault="00A72590" w:rsidP="00101F72">
      <w:pPr>
        <w:pStyle w:val="CopyFirstPara"/>
      </w:pPr>
      <w:r>
        <w:t xml:space="preserve">Ein gut umgesetztes </w:t>
      </w:r>
      <w:proofErr w:type="spellStart"/>
      <w:r>
        <w:t>Moveset</w:t>
      </w:r>
      <w:proofErr w:type="spellEnd"/>
      <w:r>
        <w:t xml:space="preserve"> trägt eine Menge zum </w:t>
      </w:r>
      <w:proofErr w:type="spellStart"/>
      <w:r w:rsidRPr="00A72590">
        <w:rPr>
          <w:i/>
        </w:rPr>
        <w:t>Gamefeel</w:t>
      </w:r>
      <w:proofErr w:type="spellEnd"/>
      <w:ins w:id="292" w:author="Evi Breunig" w:date="2019-03-28T22:58:00Z">
        <w:r w:rsidR="00124EA9">
          <w:rPr>
            <w:i/>
          </w:rPr>
          <w:t xml:space="preserve"> </w:t>
        </w:r>
        <w:r w:rsidR="00124EA9" w:rsidRPr="00124EA9">
          <w:rPr>
            <w:i/>
            <w:highlight w:val="yellow"/>
            <w:rPrChange w:id="293" w:author="Evi Breunig" w:date="2019-03-28T22:59:00Z">
              <w:rPr>
                <w:i/>
              </w:rPr>
            </w:rPrChange>
          </w:rPr>
          <w:t>Gamefeeling?</w:t>
        </w:r>
      </w:ins>
      <w:r>
        <w:t xml:space="preserve"> bei.</w:t>
      </w:r>
    </w:p>
    <w:p w:rsidR="008B3D3F" w:rsidRPr="008B3D3F" w:rsidRDefault="008B3D3F" w:rsidP="008B3D3F">
      <w:pPr>
        <w:pStyle w:val="CopyFirstPara"/>
      </w:pPr>
    </w:p>
    <w:p w:rsidR="006C5C00" w:rsidRDefault="006C5C00" w:rsidP="006C5C00">
      <w:pPr>
        <w:pStyle w:val="berschrift2"/>
      </w:pPr>
      <w:r w:rsidRPr="006C5C00">
        <w:t>Kollision</w:t>
      </w:r>
    </w:p>
    <w:p w:rsidR="00C42BC0" w:rsidRDefault="00643D92" w:rsidP="00573407">
      <w:pPr>
        <w:pStyle w:val="CopyFirstPara"/>
        <w:rPr>
          <w:lang w:val="de-DE"/>
        </w:rPr>
      </w:pPr>
      <w:r>
        <w:t>Wenn</w:t>
      </w:r>
      <w:r w:rsidR="00F75B85">
        <w:t xml:space="preserve"> zwei physikalische Objekte </w:t>
      </w:r>
      <w:del w:id="294" w:author="Evi Breunig" w:date="2019-03-28T23:00:00Z">
        <w:r w:rsidR="003F6ABC" w:rsidDel="001555F1">
          <w:rPr>
            <w:lang w:val="de-DE"/>
          </w:rPr>
          <w:delText xml:space="preserve">sich </w:delText>
        </w:r>
      </w:del>
      <w:ins w:id="295" w:author="Evi Breunig" w:date="2019-03-28T23:00:00Z">
        <w:r w:rsidR="001555F1">
          <w:rPr>
            <w:lang w:val="de-DE"/>
          </w:rPr>
          <w:t>einander</w:t>
        </w:r>
        <w:r w:rsidR="001555F1">
          <w:rPr>
            <w:lang w:val="de-DE"/>
          </w:rPr>
          <w:t xml:space="preserve"> </w:t>
        </w:r>
      </w:ins>
      <w:r w:rsidR="003F6ABC">
        <w:rPr>
          <w:lang w:val="de-DE"/>
        </w:rPr>
        <w:t>berühren</w:t>
      </w:r>
      <w:ins w:id="296" w:author="Evi Breunig" w:date="2019-03-28T22:59:00Z">
        <w:r w:rsidR="00124EA9">
          <w:rPr>
            <w:lang w:val="de-DE"/>
          </w:rPr>
          <w:t>,</w:t>
        </w:r>
      </w:ins>
      <w:r w:rsidR="003F6ABC">
        <w:rPr>
          <w:lang w:val="de-DE"/>
        </w:rPr>
        <w:t xml:space="preserve"> kommt es zu einer Kollision. Wie damit dann umgegangen wird</w:t>
      </w:r>
      <w:ins w:id="297" w:author="Evi Breunig" w:date="2019-03-28T22:59:00Z">
        <w:r w:rsidR="00124EA9">
          <w:rPr>
            <w:lang w:val="de-DE"/>
          </w:rPr>
          <w:t>,</w:t>
        </w:r>
      </w:ins>
      <w:r w:rsidR="003F6ABC">
        <w:rPr>
          <w:lang w:val="de-DE"/>
        </w:rPr>
        <w:t xml:space="preserve"> bezeichnet man</w:t>
      </w:r>
      <w:ins w:id="298" w:author="Evi Breunig" w:date="2019-03-28T22:59:00Z">
        <w:r w:rsidR="00124EA9">
          <w:rPr>
            <w:lang w:val="de-DE"/>
          </w:rPr>
          <w:t xml:space="preserve"> als</w:t>
        </w:r>
      </w:ins>
      <w:r w:rsidR="003F6ABC">
        <w:rPr>
          <w:lang w:val="de-DE"/>
        </w:rPr>
        <w:t xml:space="preserve"> „</w:t>
      </w:r>
      <w:proofErr w:type="spellStart"/>
      <w:r w:rsidR="003F6ABC">
        <w:rPr>
          <w:lang w:val="de-DE"/>
        </w:rPr>
        <w:t>Collision</w:t>
      </w:r>
      <w:proofErr w:type="spellEnd"/>
      <w:r w:rsidR="00F57646">
        <w:rPr>
          <w:lang w:val="de-DE"/>
        </w:rPr>
        <w:t>-R</w:t>
      </w:r>
      <w:r w:rsidR="003F6ABC">
        <w:rPr>
          <w:lang w:val="de-DE"/>
        </w:rPr>
        <w:t>esponse“</w:t>
      </w:r>
      <w:r w:rsidR="00A11952">
        <w:rPr>
          <w:lang w:val="de-DE"/>
        </w:rPr>
        <w:t>.</w:t>
      </w:r>
    </w:p>
    <w:p w:rsidR="00C42BC0" w:rsidRDefault="00C42BC0" w:rsidP="00573407">
      <w:pPr>
        <w:pStyle w:val="CopyFirstPara"/>
        <w:rPr>
          <w:lang w:val="de-DE"/>
        </w:rPr>
      </w:pPr>
    </w:p>
    <w:p w:rsidR="00C42BC0" w:rsidRDefault="00F0578D" w:rsidP="00573407">
      <w:pPr>
        <w:pStyle w:val="CopyFirstPara"/>
        <w:rPr>
          <w:lang w:val="de-DE"/>
        </w:rPr>
      </w:pPr>
      <w:r>
        <w:rPr>
          <w:lang w:val="de-DE"/>
        </w:rPr>
        <w:t>Das Objekt, welches sich in Bewegung befindet und die Kollision auslöst</w:t>
      </w:r>
      <w:ins w:id="299" w:author="Evi Breunig" w:date="2019-03-28T22:59:00Z">
        <w:r w:rsidR="00124EA9">
          <w:rPr>
            <w:lang w:val="de-DE"/>
          </w:rPr>
          <w:t>,</w:t>
        </w:r>
      </w:ins>
      <w:r>
        <w:rPr>
          <w:lang w:val="de-DE"/>
        </w:rPr>
        <w:t xml:space="preserve"> nennt man </w:t>
      </w:r>
      <w:r w:rsidR="00C42BC0">
        <w:rPr>
          <w:lang w:val="de-DE"/>
        </w:rPr>
        <w:t>„</w:t>
      </w:r>
      <w:r w:rsidR="00193B50">
        <w:rPr>
          <w:lang w:val="de-DE"/>
        </w:rPr>
        <w:t>Actor</w:t>
      </w:r>
      <w:r w:rsidR="00C42BC0">
        <w:rPr>
          <w:lang w:val="de-DE"/>
        </w:rPr>
        <w:t>“</w:t>
      </w:r>
      <w:r>
        <w:rPr>
          <w:lang w:val="de-DE"/>
        </w:rPr>
        <w:t>. Das Objekt, welches von der Kollision betroffen wird</w:t>
      </w:r>
      <w:ins w:id="300" w:author="Evi Breunig" w:date="2019-03-28T22:59:00Z">
        <w:r w:rsidR="00124EA9">
          <w:rPr>
            <w:lang w:val="de-DE"/>
          </w:rPr>
          <w:t>,</w:t>
        </w:r>
      </w:ins>
      <w:r>
        <w:rPr>
          <w:lang w:val="de-DE"/>
        </w:rPr>
        <w:t xml:space="preserve"> </w:t>
      </w:r>
      <w:r w:rsidR="00C42BC0">
        <w:rPr>
          <w:lang w:val="de-DE"/>
        </w:rPr>
        <w:t>nennt man „Target“</w:t>
      </w:r>
      <w:r>
        <w:rPr>
          <w:lang w:val="de-DE"/>
        </w:rPr>
        <w:t>.</w:t>
      </w:r>
    </w:p>
    <w:p w:rsidR="00C42BC0" w:rsidRDefault="00C42BC0" w:rsidP="00573407">
      <w:pPr>
        <w:pStyle w:val="CopyFirstPara"/>
        <w:rPr>
          <w:lang w:val="de-DE"/>
        </w:rPr>
      </w:pPr>
    </w:p>
    <w:p w:rsidR="00573407" w:rsidRDefault="00A11952" w:rsidP="00573407">
      <w:pPr>
        <w:pStyle w:val="CopyFirstPara"/>
      </w:pPr>
      <w:r>
        <w:rPr>
          <w:lang w:val="de-DE"/>
        </w:rPr>
        <w:t xml:space="preserve">Im üblichen Fall von physischen Objekten kommt </w:t>
      </w:r>
      <w:r w:rsidR="00971D73">
        <w:rPr>
          <w:lang w:val="de-DE"/>
        </w:rPr>
        <w:t xml:space="preserve">es zu einer Blockade. Dabei behält das </w:t>
      </w:r>
      <w:r w:rsidR="00117087">
        <w:rPr>
          <w:lang w:val="de-DE"/>
        </w:rPr>
        <w:t>stillstehende</w:t>
      </w:r>
      <w:r w:rsidR="00971D73">
        <w:rPr>
          <w:lang w:val="de-DE"/>
        </w:rPr>
        <w:t xml:space="preserve"> Objekt</w:t>
      </w:r>
      <w:r w:rsidR="000A498C">
        <w:t>, das Target,</w:t>
      </w:r>
      <w:r w:rsidR="00971D73">
        <w:rPr>
          <w:lang w:val="de-DE"/>
        </w:rPr>
        <w:t xml:space="preserve"> seine Position</w:t>
      </w:r>
      <w:ins w:id="301" w:author="Evi Breunig" w:date="2019-03-28T23:00:00Z">
        <w:r w:rsidR="001555F1">
          <w:rPr>
            <w:lang w:val="de-DE"/>
          </w:rPr>
          <w:t>,</w:t>
        </w:r>
      </w:ins>
      <w:r w:rsidR="00F670E3">
        <w:rPr>
          <w:lang w:val="de-DE"/>
        </w:rPr>
        <w:t xml:space="preserve"> und</w:t>
      </w:r>
      <w:r w:rsidR="00971D73">
        <w:rPr>
          <w:lang w:val="de-DE"/>
        </w:rPr>
        <w:t xml:space="preserve"> </w:t>
      </w:r>
      <w:r w:rsidR="000A498C">
        <w:t xml:space="preserve">das </w:t>
      </w:r>
      <w:ins w:id="302" w:author="Evi Breunig" w:date="2019-03-28T23:00:00Z">
        <w:r w:rsidR="001555F1">
          <w:t>b</w:t>
        </w:r>
      </w:ins>
      <w:del w:id="303" w:author="Evi Breunig" w:date="2019-03-28T23:00:00Z">
        <w:r w:rsidR="000A498C" w:rsidDel="001555F1">
          <w:delText>B</w:delText>
        </w:r>
      </w:del>
      <w:r w:rsidR="000A498C">
        <w:t xml:space="preserve">ewegende Objekt, der </w:t>
      </w:r>
      <w:r w:rsidR="00193B50">
        <w:t>Actor</w:t>
      </w:r>
      <w:r w:rsidR="000A498C">
        <w:t>, muss seine Position und Bewegung aktualisieren.</w:t>
      </w:r>
      <w:ins w:id="304" w:author="Evi Breunig" w:date="2019-03-28T23:01:00Z">
        <w:r w:rsidR="001555F1">
          <w:t xml:space="preserve"> </w:t>
        </w:r>
        <w:r w:rsidR="001555F1" w:rsidRPr="001555F1">
          <w:rPr>
            <w:highlight w:val="yellow"/>
            <w:rPrChange w:id="305" w:author="Evi Breunig" w:date="2019-03-28T23:01:00Z">
              <w:rPr/>
            </w:rPrChange>
          </w:rPr>
          <w:t>Wenn das Target eine Mauer ist, ja! Wenn das Target ein Fußball ist – nein!</w:t>
        </w:r>
      </w:ins>
    </w:p>
    <w:p w:rsidR="00C3455F" w:rsidRDefault="00C3455F" w:rsidP="00573407">
      <w:pPr>
        <w:pStyle w:val="CopyFirstPara"/>
      </w:pPr>
    </w:p>
    <w:p w:rsidR="00C3455F" w:rsidRPr="000A498C" w:rsidRDefault="00C3455F" w:rsidP="00573407">
      <w:pPr>
        <w:pStyle w:val="CopyFirstPara"/>
      </w:pPr>
      <w:proofErr w:type="gramStart"/>
      <w:r w:rsidRPr="001555F1">
        <w:rPr>
          <w:highlight w:val="yellow"/>
          <w:rPrChange w:id="306" w:author="Evi Breunig" w:date="2019-03-28T23:01:00Z">
            <w:rPr/>
          </w:rPrChange>
        </w:rPr>
        <w:t>Logische</w:t>
      </w:r>
      <w:ins w:id="307" w:author="Evi Breunig" w:date="2019-03-28T23:01:00Z">
        <w:r w:rsidR="001555F1">
          <w:rPr>
            <w:highlight w:val="yellow"/>
          </w:rPr>
          <w:t xml:space="preserve"> ??</w:t>
        </w:r>
      </w:ins>
      <w:proofErr w:type="gramEnd"/>
      <w:r>
        <w:t xml:space="preserve"> Objekte können auch miteinander kollidieren, wie zum Beispiel</w:t>
      </w:r>
      <w:r w:rsidR="00BF0B3A">
        <w:t xml:space="preserve"> ein Projektil mit einem Gegner</w:t>
      </w:r>
      <w:ins w:id="308" w:author="Evi Breunig" w:date="2019-03-28T23:02:00Z">
        <w:r w:rsidR="001555F1">
          <w:t xml:space="preserve"> </w:t>
        </w:r>
        <w:r w:rsidR="001555F1" w:rsidRPr="001555F1">
          <w:rPr>
            <w:highlight w:val="yellow"/>
            <w:rPrChange w:id="309" w:author="Evi Breunig" w:date="2019-03-28T23:02:00Z">
              <w:rPr/>
            </w:rPrChange>
          </w:rPr>
          <w:t xml:space="preserve">Wieso ist ein Projektil kein physisches </w:t>
        </w:r>
        <w:proofErr w:type="gramStart"/>
        <w:r w:rsidR="001555F1" w:rsidRPr="001555F1">
          <w:rPr>
            <w:highlight w:val="yellow"/>
            <w:rPrChange w:id="310" w:author="Evi Breunig" w:date="2019-03-28T23:02:00Z">
              <w:rPr/>
            </w:rPrChange>
          </w:rPr>
          <w:t>Objekt?</w:t>
        </w:r>
      </w:ins>
      <w:r w:rsidR="00BF0B3A">
        <w:t>.</w:t>
      </w:r>
      <w:proofErr w:type="gramEnd"/>
      <w:r w:rsidR="00DF0396">
        <w:t xml:space="preserve"> Hier wird eine physische Response </w:t>
      </w:r>
      <w:r w:rsidR="00566B16">
        <w:t>allein</w:t>
      </w:r>
      <w:del w:id="311" w:author="Evi Breunig" w:date="2019-03-28T23:02:00Z">
        <w:r w:rsidR="00566B16" w:rsidDel="001555F1">
          <w:delText>e</w:delText>
        </w:r>
      </w:del>
      <w:r w:rsidR="00566B16">
        <w:t xml:space="preserve"> </w:t>
      </w:r>
      <w:r w:rsidR="00DF0396">
        <w:t xml:space="preserve">nicht ausreichen, denn der Gegner muss </w:t>
      </w:r>
      <w:del w:id="312" w:author="Evi Breunig" w:date="2019-03-28T23:02:00Z">
        <w:r w:rsidR="00DF0396" w:rsidDel="001555F1">
          <w:delText xml:space="preserve">vom </w:delText>
        </w:r>
      </w:del>
      <w:ins w:id="313" w:author="Evi Breunig" w:date="2019-03-28T23:02:00Z">
        <w:r w:rsidR="001555F1">
          <w:t>durch das</w:t>
        </w:r>
        <w:r w:rsidR="001555F1">
          <w:t xml:space="preserve"> </w:t>
        </w:r>
      </w:ins>
      <w:r w:rsidR="00DF0396">
        <w:t xml:space="preserve">Projektil </w:t>
      </w:r>
      <w:ins w:id="314" w:author="Evi Breunig" w:date="2019-03-28T23:02:00Z">
        <w:r w:rsidR="001555F1">
          <w:t>S</w:t>
        </w:r>
      </w:ins>
      <w:del w:id="315" w:author="Evi Breunig" w:date="2019-03-28T23:02:00Z">
        <w:r w:rsidR="00DF0396" w:rsidDel="001555F1">
          <w:delText>s</w:delText>
        </w:r>
      </w:del>
      <w:r w:rsidR="00DF0396">
        <w:t>chaden nehmen.</w:t>
      </w:r>
      <w:r w:rsidR="000279D3">
        <w:t xml:space="preserve"> In diesem Fall muss eine logische Response ausgelöst werden, mit dem Projektil als </w:t>
      </w:r>
      <w:del w:id="316" w:author="Evi Breunig" w:date="2019-03-28T23:03:00Z">
        <w:r w:rsidR="000279D3" w:rsidDel="001555F1">
          <w:delText xml:space="preserve">dem </w:delText>
        </w:r>
      </w:del>
      <w:r w:rsidR="00193B50">
        <w:t>Actor</w:t>
      </w:r>
      <w:del w:id="317" w:author="Evi Breunig" w:date="2019-03-28T23:02:00Z">
        <w:r w:rsidR="000279D3" w:rsidDel="001555F1">
          <w:delText>,</w:delText>
        </w:r>
      </w:del>
      <w:r w:rsidR="000279D3">
        <w:t xml:space="preserve"> und dem Gegner als Target.</w:t>
      </w:r>
      <w:r w:rsidR="00967DEA">
        <w:t xml:space="preserve"> </w:t>
      </w:r>
      <w:r w:rsidR="00FA6D24">
        <w:rPr>
          <w:lang w:val="de-DE"/>
        </w:rPr>
        <w:t>B</w:t>
      </w:r>
      <w:r w:rsidR="00117087">
        <w:rPr>
          <w:lang w:val="de-DE"/>
        </w:rPr>
        <w:t xml:space="preserve">ei Bedarf </w:t>
      </w:r>
      <w:r w:rsidR="00FA6D24">
        <w:rPr>
          <w:lang w:val="de-DE"/>
        </w:rPr>
        <w:t>kann</w:t>
      </w:r>
      <w:r w:rsidR="00117087">
        <w:rPr>
          <w:lang w:val="de-DE"/>
        </w:rPr>
        <w:t xml:space="preserve"> immer noch eine physische Response durchgeführt werden.</w:t>
      </w:r>
      <w:r w:rsidR="00967DEA">
        <w:t xml:space="preserve"> </w:t>
      </w:r>
    </w:p>
    <w:p w:rsidR="006C5C00" w:rsidRDefault="006C5C00" w:rsidP="006C5C00">
      <w:pPr>
        <w:pStyle w:val="berschrift3"/>
      </w:pPr>
      <w:r>
        <w:lastRenderedPageBreak/>
        <w:t>AABB</w:t>
      </w:r>
    </w:p>
    <w:p w:rsidR="00222389" w:rsidRDefault="00E10ABD" w:rsidP="00222389">
      <w:pPr>
        <w:pStyle w:val="CopyFirstPara"/>
        <w:rPr>
          <w:lang w:val="de-DE"/>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947420</wp:posOffset>
            </wp:positionV>
            <wp:extent cx="5859780" cy="21869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A60">
        <w:rPr>
          <w:lang w:val="de-DE"/>
        </w:rPr>
        <w:t xml:space="preserve">Die </w:t>
      </w:r>
      <w:r w:rsidR="00222389" w:rsidRPr="00B9599B">
        <w:rPr>
          <w:b/>
          <w:lang w:val="de-DE"/>
        </w:rPr>
        <w:t>A</w:t>
      </w:r>
      <w:r w:rsidR="00222389" w:rsidRPr="00212CFA">
        <w:rPr>
          <w:lang w:val="de-DE"/>
        </w:rPr>
        <w:t>xis-</w:t>
      </w:r>
      <w:proofErr w:type="spellStart"/>
      <w:r w:rsidR="00222389" w:rsidRPr="00B9599B">
        <w:rPr>
          <w:b/>
          <w:lang w:val="de-DE"/>
        </w:rPr>
        <w:t>A</w:t>
      </w:r>
      <w:r w:rsidR="00222389" w:rsidRPr="00212CFA">
        <w:rPr>
          <w:lang w:val="de-DE"/>
        </w:rPr>
        <w:t>ligned</w:t>
      </w:r>
      <w:proofErr w:type="spellEnd"/>
      <w:r w:rsidR="00222389" w:rsidRPr="00212CFA">
        <w:rPr>
          <w:lang w:val="de-DE"/>
        </w:rPr>
        <w:t>-</w:t>
      </w:r>
      <w:proofErr w:type="spellStart"/>
      <w:r w:rsidR="00222389" w:rsidRPr="00B9599B">
        <w:rPr>
          <w:b/>
          <w:lang w:val="de-DE"/>
        </w:rPr>
        <w:t>B</w:t>
      </w:r>
      <w:r w:rsidR="00222389" w:rsidRPr="00212CFA">
        <w:rPr>
          <w:lang w:val="de-DE"/>
        </w:rPr>
        <w:t>ounding</w:t>
      </w:r>
      <w:proofErr w:type="spellEnd"/>
      <w:r w:rsidR="009F698D" w:rsidRPr="00212CFA">
        <w:rPr>
          <w:lang w:val="de-DE"/>
        </w:rPr>
        <w:t>-</w:t>
      </w:r>
      <w:r w:rsidR="009F698D" w:rsidRPr="00B9599B">
        <w:rPr>
          <w:b/>
          <w:lang w:val="de-DE"/>
        </w:rPr>
        <w:t>B</w:t>
      </w:r>
      <w:r w:rsidR="009F698D" w:rsidRPr="00212CFA">
        <w:rPr>
          <w:lang w:val="de-DE"/>
        </w:rPr>
        <w:t>oxes</w:t>
      </w:r>
      <w:ins w:id="318" w:author="Evi Breunig" w:date="2019-03-28T23:03:00Z">
        <w:r w:rsidR="001555F1">
          <w:rPr>
            <w:lang w:val="de-DE"/>
          </w:rPr>
          <w:t>-</w:t>
        </w:r>
      </w:ins>
      <w:del w:id="319" w:author="Evi Breunig" w:date="2019-03-28T23:03:00Z">
        <w:r w:rsidR="00212CFA" w:rsidRPr="00212CFA" w:rsidDel="001555F1">
          <w:rPr>
            <w:lang w:val="de-DE"/>
          </w:rPr>
          <w:delText xml:space="preserve"> </w:delText>
        </w:r>
      </w:del>
      <w:r w:rsidR="00790A60">
        <w:rPr>
          <w:lang w:val="de-DE"/>
        </w:rPr>
        <w:t>Technik ist</w:t>
      </w:r>
      <w:r w:rsidR="00212CFA" w:rsidRPr="00212CFA">
        <w:rPr>
          <w:lang w:val="de-DE"/>
        </w:rPr>
        <w:t xml:space="preserve"> das simpelste Prinzip </w:t>
      </w:r>
      <w:r w:rsidR="00212CFA">
        <w:rPr>
          <w:lang w:val="de-DE"/>
        </w:rPr>
        <w:t>zu der Berechnung von Kollisionen.</w:t>
      </w:r>
      <w:r w:rsidR="005F6320">
        <w:rPr>
          <w:lang w:val="de-DE"/>
        </w:rPr>
        <w:t xml:space="preserve"> Physische Objekte werden als Boxen dargestellt. </w:t>
      </w:r>
      <w:r w:rsidR="003C7C71">
        <w:rPr>
          <w:lang w:val="de-DE"/>
        </w:rPr>
        <w:t>Eine</w:t>
      </w:r>
      <w:r w:rsidR="005F6320">
        <w:rPr>
          <w:lang w:val="de-DE"/>
        </w:rPr>
        <w:t xml:space="preserve"> Box besteh</w:t>
      </w:r>
      <w:r w:rsidR="003C7C71">
        <w:rPr>
          <w:lang w:val="de-DE"/>
        </w:rPr>
        <w:t xml:space="preserve">t </w:t>
      </w:r>
      <w:r w:rsidR="005F6320">
        <w:rPr>
          <w:lang w:val="de-DE"/>
        </w:rPr>
        <w:t xml:space="preserve">aus einer </w:t>
      </w:r>
      <w:r w:rsidR="00D41DEB">
        <w:rPr>
          <w:lang w:val="de-DE"/>
        </w:rPr>
        <w:t>Position und den Dimensionen.</w:t>
      </w:r>
      <w:r w:rsidR="001355A7">
        <w:rPr>
          <w:lang w:val="de-DE"/>
        </w:rPr>
        <w:t xml:space="preserve"> Die Boxen sind nicht rotationsfähig, da, wie der Name sagt, sie </w:t>
      </w:r>
      <w:r w:rsidR="00706250">
        <w:rPr>
          <w:lang w:val="de-DE"/>
        </w:rPr>
        <w:t>an</w:t>
      </w:r>
      <w:r w:rsidR="001355A7">
        <w:rPr>
          <w:lang w:val="de-DE"/>
        </w:rPr>
        <w:t xml:space="preserve"> d</w:t>
      </w:r>
      <w:r w:rsidR="00706250">
        <w:rPr>
          <w:lang w:val="de-DE"/>
        </w:rPr>
        <w:t>ie</w:t>
      </w:r>
      <w:r w:rsidR="001355A7">
        <w:rPr>
          <w:lang w:val="de-DE"/>
        </w:rPr>
        <w:t xml:space="preserve"> </w:t>
      </w:r>
      <w:r w:rsidR="00706250">
        <w:rPr>
          <w:lang w:val="de-DE"/>
        </w:rPr>
        <w:t xml:space="preserve">Achsen ausgerichtet </w:t>
      </w:r>
      <w:ins w:id="320" w:author="Evi Breunig" w:date="2019-03-28T23:03:00Z">
        <w:r w:rsidR="001555F1">
          <w:rPr>
            <w:lang w:val="de-DE"/>
          </w:rPr>
          <w:t>sind</w:t>
        </w:r>
      </w:ins>
      <w:del w:id="321" w:author="Evi Breunig" w:date="2019-03-28T23:03:00Z">
        <w:r w:rsidR="00706250" w:rsidDel="001555F1">
          <w:rPr>
            <w:lang w:val="de-DE"/>
          </w:rPr>
          <w:delText>ist</w:delText>
        </w:r>
      </w:del>
      <w:r w:rsidR="00706250">
        <w:rPr>
          <w:lang w:val="de-DE"/>
        </w:rPr>
        <w:t>.</w:t>
      </w:r>
    </w:p>
    <w:p w:rsidR="007B6E7A" w:rsidRDefault="00F6557D" w:rsidP="00222389">
      <w:pPr>
        <w:pStyle w:val="CopyFirstPara"/>
        <w:rPr>
          <w:lang w:val="de-DE"/>
        </w:rPr>
      </w:pPr>
      <w:r>
        <w:rPr>
          <w:noProof/>
          <w:lang w:eastAsia="de-AT"/>
        </w:rPr>
        <mc:AlternateContent>
          <mc:Choice Requires="wps">
            <w:drawing>
              <wp:anchor distT="0" distB="0" distL="114300" distR="114300" simplePos="0" relativeHeight="251666432" behindDoc="0" locked="0" layoutInCell="1" allowOverlap="1" wp14:anchorId="0573EAEF" wp14:editId="4B0876CA">
                <wp:simplePos x="0" y="0"/>
                <wp:positionH relativeFrom="margin">
                  <wp:posOffset>0</wp:posOffset>
                </wp:positionH>
                <wp:positionV relativeFrom="paragraph">
                  <wp:posOffset>2527300</wp:posOffset>
                </wp:positionV>
                <wp:extent cx="5715000" cy="457200"/>
                <wp:effectExtent l="0" t="0" r="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05C" w:rsidRPr="00F6557D" w:rsidRDefault="007F605C" w:rsidP="006C63D8">
                            <w:pPr>
                              <w:pStyle w:val="Beschriftung"/>
                            </w:pPr>
                            <w:r>
                              <w:t xml:space="preserve">Abbildung </w:t>
                            </w:r>
                            <w:r>
                              <w:rPr>
                                <w:lang/>
                              </w:rPr>
                              <w:t>4</w:t>
                            </w:r>
                            <w:r>
                              <w:t xml:space="preserve">. </w:t>
                            </w:r>
                            <w:r>
                              <w:rPr>
                                <w:lang/>
                              </w:rPr>
                              <w:t>AABB Kollision</w:t>
                            </w:r>
                            <w:r w:rsidRPr="0020455E">
                              <w:rPr>
                                <w:lang w:val="de-DE"/>
                              </w:rPr>
                              <w:br/>
                              <w:t xml:space="preserve">Quelle: </w:t>
                            </w:r>
                            <w:r w:rsidRPr="00F6557D">
                              <w:t>https://learnopengl.com/img/in-practice/breakout/collisions_overlap.png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573EAEF" id="_x0000_s1029" type="#_x0000_t202" style="position:absolute;left:0;text-align:left;margin-left:0;margin-top:199pt;width:45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" stroked="f">
                <v:textbox style="mso-fit-shape-to-text:t" inset="0,0,0,0">
                  <w:txbxContent>
                    <w:p w:rsidR="007F605C" w:rsidRPr="00F6557D" w:rsidRDefault="007F605C" w:rsidP="006C63D8">
                      <w:pPr>
                        <w:pStyle w:val="Beschriftung"/>
                      </w:pPr>
                      <w:r>
                        <w:t xml:space="preserve">Abbildung </w:t>
                      </w:r>
                      <w:r>
                        <w:rPr>
                          <w:lang/>
                        </w:rPr>
                        <w:t>4</w:t>
                      </w:r>
                      <w:r>
                        <w:t xml:space="preserve">. </w:t>
                      </w:r>
                      <w:r>
                        <w:rPr>
                          <w:lang/>
                        </w:rPr>
                        <w:t>AABB Kollision</w:t>
                      </w:r>
                      <w:r w:rsidRPr="0020455E">
                        <w:rPr>
                          <w:lang w:val="de-DE"/>
                        </w:rPr>
                        <w:br/>
                        <w:t xml:space="preserve">Quelle: </w:t>
                      </w:r>
                      <w:r w:rsidRPr="00F6557D">
                        <w:t>https://learnopengl.com/img/in-practice/breakout/collisions_overlap.png</w:t>
                      </w:r>
                    </w:p>
                  </w:txbxContent>
                </v:textbox>
                <w10:wrap type="topAndBottom" anchorx="margin"/>
              </v:shape>
            </w:pict>
          </mc:Fallback>
        </mc:AlternateContent>
      </w:r>
    </w:p>
    <w:p w:rsidR="00A80EC7" w:rsidRDefault="00A80EC7" w:rsidP="00222389">
      <w:pPr>
        <w:pStyle w:val="CopyFirstPara"/>
        <w:rPr>
          <w:lang w:val="de-DE"/>
        </w:rPr>
      </w:pPr>
    </w:p>
    <w:p w:rsidR="00534B8E" w:rsidRDefault="007B6E7A" w:rsidP="00222389">
      <w:pPr>
        <w:pStyle w:val="CopyFirstPara"/>
        <w:rPr>
          <w:lang w:val="de-DE"/>
        </w:rPr>
      </w:pPr>
      <w:r>
        <w:rPr>
          <w:lang w:val="de-DE"/>
        </w:rPr>
        <w:t>Ob zwei Boxen mit</w:t>
      </w:r>
      <w:del w:id="322" w:author="Evi Breunig" w:date="2019-03-28T23:03:00Z">
        <w:r w:rsidDel="001555F1">
          <w:rPr>
            <w:lang w:val="de-DE"/>
          </w:rPr>
          <w:delText xml:space="preserve"> </w:delText>
        </w:r>
      </w:del>
      <w:r>
        <w:rPr>
          <w:lang w:val="de-DE"/>
        </w:rPr>
        <w:t>einander kollidieren</w:t>
      </w:r>
      <w:ins w:id="323" w:author="Evi Breunig" w:date="2019-03-28T23:03:00Z">
        <w:r w:rsidR="001555F1">
          <w:rPr>
            <w:lang w:val="de-DE"/>
          </w:rPr>
          <w:t>,</w:t>
        </w:r>
      </w:ins>
      <w:r>
        <w:rPr>
          <w:lang w:val="de-DE"/>
        </w:rPr>
        <w:t xml:space="preserve"> kann man mit folgender Formel berechnen:</w:t>
      </w:r>
    </w:p>
    <w:p w:rsidR="00A80EC7" w:rsidRPr="0057444D" w:rsidRDefault="00A80EC7" w:rsidP="00222389">
      <w:pPr>
        <w:pStyle w:val="CopyFirstPara"/>
        <w:rPr>
          <w:lang w:val="de-DE"/>
        </w:rPr>
      </w:pPr>
    </w:p>
    <w:p w:rsidR="007B6E7A" w:rsidRDefault="008B3749" w:rsidP="00222389">
      <w:pPr>
        <w:pStyle w:val="CopyFirstPara"/>
        <w:rPr>
          <w:rFonts w:ascii="Consolas" w:hAnsi="Consolas" w:cs="Consolas"/>
          <w:color w:val="000000"/>
          <w:sz w:val="19"/>
          <w:szCs w:val="19"/>
          <w:lang w:val="en-US"/>
        </w:rPr>
      </w:pPr>
      <w:proofErr w:type="gramStart"/>
      <w:r>
        <w:rPr>
          <w:rFonts w:ascii="Consolas" w:hAnsi="Consolas" w:cs="Consolas"/>
          <w:color w:val="000000"/>
          <w:sz w:val="19"/>
          <w:szCs w:val="19"/>
          <w:lang w:val="en-US"/>
        </w:rPr>
        <w:t>if(</w:t>
      </w:r>
      <w:proofErr w:type="spellStart"/>
      <w:proofErr w:type="gramEnd"/>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.Left</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Right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.Right</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B.Left</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.Top</w:t>
      </w:r>
      <w:proofErr w:type="spellEnd"/>
      <w:r w:rsidR="007B6E7A">
        <w:rPr>
          <w:rFonts w:ascii="Consolas" w:hAnsi="Consolas" w:cs="Consolas"/>
          <w:color w:val="000000"/>
          <w:sz w:val="19"/>
          <w:szCs w:val="19"/>
          <w:lang w:val="en-US"/>
        </w:rPr>
        <w:t xml:space="preserve"> &lt; </w:t>
      </w:r>
      <w:proofErr w:type="spellStart"/>
      <w:r w:rsidR="005F2D84">
        <w:rPr>
          <w:rFonts w:ascii="Consolas" w:hAnsi="Consolas" w:cs="Consolas"/>
          <w:color w:val="000000"/>
          <w:sz w:val="19"/>
          <w:szCs w:val="19"/>
          <w:lang w:val="en-US"/>
        </w:rPr>
        <w:t>B.</w:t>
      </w:r>
      <w:r w:rsidR="007B6E7A">
        <w:rPr>
          <w:rFonts w:ascii="Consolas" w:hAnsi="Consolas" w:cs="Consolas"/>
          <w:color w:val="000000"/>
          <w:sz w:val="19"/>
          <w:szCs w:val="19"/>
          <w:lang w:val="en-US"/>
        </w:rPr>
        <w:t>Bottom</w:t>
      </w:r>
      <w:proofErr w:type="spellEnd"/>
      <w:r w:rsidR="007B6E7A">
        <w:rPr>
          <w:rFonts w:ascii="Consolas" w:hAnsi="Consolas" w:cs="Consolas"/>
          <w:color w:val="000000"/>
          <w:sz w:val="19"/>
          <w:szCs w:val="19"/>
          <w:lang w:val="en-US"/>
        </w:rPr>
        <w:t xml:space="preserve"> &amp;&amp; </w:t>
      </w:r>
      <w:proofErr w:type="spellStart"/>
      <w:r w:rsidR="005F2D84">
        <w:rPr>
          <w:rFonts w:ascii="Consolas" w:hAnsi="Consolas" w:cs="Consolas"/>
          <w:color w:val="000000"/>
          <w:sz w:val="19"/>
          <w:szCs w:val="19"/>
          <w:lang w:val="en-US"/>
        </w:rPr>
        <w:t>A</w:t>
      </w:r>
      <w:r w:rsidR="007B6E7A">
        <w:rPr>
          <w:rFonts w:ascii="Consolas" w:hAnsi="Consolas" w:cs="Consolas"/>
          <w:color w:val="000000"/>
          <w:sz w:val="19"/>
          <w:szCs w:val="19"/>
          <w:lang w:val="en-US"/>
        </w:rPr>
        <w:t>.Bottom</w:t>
      </w:r>
      <w:proofErr w:type="spellEnd"/>
      <w:r w:rsidR="005F2D84">
        <w:rPr>
          <w:rFonts w:ascii="Consolas" w:hAnsi="Consolas" w:cs="Consolas"/>
          <w:color w:val="000000"/>
          <w:sz w:val="19"/>
          <w:szCs w:val="19"/>
          <w:lang w:val="en-US"/>
        </w:rPr>
        <w:t xml:space="preserve"> &gt; </w:t>
      </w:r>
      <w:proofErr w:type="spellStart"/>
      <w:r w:rsidR="005F2D84">
        <w:rPr>
          <w:rFonts w:ascii="Consolas" w:hAnsi="Consolas" w:cs="Consolas"/>
          <w:color w:val="000000"/>
          <w:sz w:val="19"/>
          <w:szCs w:val="19"/>
          <w:lang w:val="en-US"/>
        </w:rPr>
        <w:t>B.Top</w:t>
      </w:r>
      <w:proofErr w:type="spellEnd"/>
      <w:r>
        <w:rPr>
          <w:rFonts w:ascii="Consolas" w:hAnsi="Consolas" w:cs="Consolas"/>
          <w:color w:val="000000"/>
          <w:sz w:val="19"/>
          <w:szCs w:val="19"/>
          <w:lang w:val="en-US"/>
        </w:rPr>
        <w:t>)</w:t>
      </w:r>
    </w:p>
    <w:p w:rsidR="0057444D" w:rsidRDefault="0057444D" w:rsidP="00222389">
      <w:pPr>
        <w:pStyle w:val="CopyFirstPara"/>
        <w:rPr>
          <w:rFonts w:ascii="Consolas" w:hAnsi="Consolas" w:cs="Consolas"/>
          <w:color w:val="000000"/>
          <w:sz w:val="19"/>
          <w:szCs w:val="19"/>
          <w:lang w:val="en-US"/>
        </w:rPr>
      </w:pPr>
    </w:p>
    <w:p w:rsidR="0057444D" w:rsidRDefault="0057444D" w:rsidP="0057444D">
      <w:pPr>
        <w:pStyle w:val="Beschriftung"/>
        <w:keepNext/>
      </w:pPr>
      <w:r>
        <w:t xml:space="preserve">Table </w:t>
      </w:r>
      <w:fldSimple w:instr=" SEQ Table \* ARABIC ">
        <w:r>
          <w:rPr>
            <w:noProof/>
          </w:rPr>
          <w:t>1</w:t>
        </w:r>
      </w:fldSimple>
      <w:r>
        <w:t xml:space="preserve"> – Bezeichnung der AABB </w:t>
      </w:r>
      <w:proofErr w:type="spellStart"/>
      <w:r>
        <w:t>Kollisions</w:t>
      </w:r>
      <w:proofErr w:type="spellEnd"/>
      <w:r w:rsidR="00DD4A86">
        <w:rPr>
          <w:lang/>
        </w:rPr>
        <w:t xml:space="preserve"> Fo</w:t>
      </w:r>
      <w:proofErr w:type="spellStart"/>
      <w:r>
        <w:t>rmel</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37"/>
      </w:tblGrid>
      <w:tr w:rsidR="0057444D" w:rsidRPr="0057444D" w:rsidTr="00CF53F5">
        <w:tc>
          <w:tcPr>
            <w:tcW w:w="4590" w:type="dxa"/>
          </w:tcPr>
          <w:p w:rsidR="0057444D" w:rsidRPr="0057444D" w:rsidRDefault="0057444D" w:rsidP="00CF53F5">
            <w:pPr>
              <w:pStyle w:val="CopyFirstPara"/>
              <w:jc w:val="right"/>
              <w:rPr>
                <w:lang w:val="de-DE"/>
              </w:rPr>
            </w:pPr>
            <w:r>
              <w:rPr>
                <w:lang w:val="de-DE"/>
              </w:rPr>
              <w:t>A</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AABB</w:t>
            </w:r>
          </w:p>
        </w:tc>
      </w:tr>
      <w:tr w:rsidR="0057444D" w:rsidRPr="0057444D" w:rsidTr="00CF53F5">
        <w:tc>
          <w:tcPr>
            <w:tcW w:w="4590" w:type="dxa"/>
          </w:tcPr>
          <w:p w:rsidR="0057444D" w:rsidRPr="0057444D" w:rsidRDefault="0057444D" w:rsidP="00CF53F5">
            <w:pPr>
              <w:pStyle w:val="CopyFirstPara"/>
              <w:jc w:val="right"/>
              <w:rPr>
                <w:lang w:val="de-DE"/>
              </w:rPr>
            </w:pPr>
            <w:r>
              <w:rPr>
                <w:lang w:val="de-DE"/>
              </w:rPr>
              <w:t>B</w:t>
            </w:r>
            <w:r w:rsidR="00013BDD">
              <w:rPr>
                <w:lang w:val="de-DE"/>
              </w:rPr>
              <w:t xml:space="preserve"> =</w:t>
            </w:r>
          </w:p>
        </w:tc>
        <w:tc>
          <w:tcPr>
            <w:tcW w:w="4637" w:type="dxa"/>
          </w:tcPr>
          <w:p w:rsidR="0057444D" w:rsidRDefault="0057444D" w:rsidP="00CF53F5">
            <w:pPr>
              <w:pStyle w:val="CopyFirstPara"/>
              <w:jc w:val="left"/>
              <w:rPr>
                <w:i/>
                <w:lang w:val="de-DE"/>
              </w:rPr>
            </w:pPr>
            <w:r w:rsidRPr="00CF53F5">
              <w:rPr>
                <w:i/>
                <w:lang w:val="de-DE"/>
              </w:rPr>
              <w:t>AABB</w:t>
            </w:r>
          </w:p>
          <w:p w:rsidR="00013BDD" w:rsidRPr="00CF53F5" w:rsidRDefault="00013BDD" w:rsidP="00CF53F5">
            <w:pPr>
              <w:pStyle w:val="CopyFirstPara"/>
              <w:jc w:val="left"/>
              <w:rPr>
                <w:i/>
                <w:lang w:val="de-DE"/>
              </w:rPr>
            </w:pPr>
          </w:p>
        </w:tc>
      </w:tr>
      <w:tr w:rsidR="0057444D" w:rsidRPr="0057444D" w:rsidTr="00CF53F5">
        <w:tc>
          <w:tcPr>
            <w:tcW w:w="4590" w:type="dxa"/>
          </w:tcPr>
          <w:p w:rsidR="0057444D" w:rsidRDefault="0057444D" w:rsidP="00CF53F5">
            <w:pPr>
              <w:pStyle w:val="CopyFirstPara"/>
              <w:jc w:val="right"/>
              <w:rPr>
                <w:lang w:val="de-DE"/>
              </w:rPr>
            </w:pPr>
            <w:proofErr w:type="spellStart"/>
            <w:r>
              <w:rPr>
                <w:lang w:val="de-DE"/>
              </w:rPr>
              <w:t>Left</w:t>
            </w:r>
            <w:proofErr w:type="spellEnd"/>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w:t>
            </w:r>
          </w:p>
        </w:tc>
      </w:tr>
      <w:tr w:rsidR="0057444D" w:rsidRPr="0057444D" w:rsidTr="00CF53F5">
        <w:tc>
          <w:tcPr>
            <w:tcW w:w="4590" w:type="dxa"/>
          </w:tcPr>
          <w:p w:rsidR="0057444D" w:rsidRDefault="0057444D" w:rsidP="00CF53F5">
            <w:pPr>
              <w:pStyle w:val="CopyFirstPara"/>
              <w:jc w:val="right"/>
              <w:rPr>
                <w:lang w:val="de-DE"/>
              </w:rPr>
            </w:pPr>
            <w:r>
              <w:rPr>
                <w:lang w:val="de-DE"/>
              </w:rPr>
              <w:t>Right</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X + Width</w:t>
            </w:r>
          </w:p>
        </w:tc>
      </w:tr>
      <w:tr w:rsidR="0057444D" w:rsidRPr="0057444D" w:rsidTr="00CF53F5">
        <w:tc>
          <w:tcPr>
            <w:tcW w:w="4590" w:type="dxa"/>
          </w:tcPr>
          <w:p w:rsidR="0057444D" w:rsidRDefault="0057444D" w:rsidP="00CF53F5">
            <w:pPr>
              <w:pStyle w:val="CopyFirstPara"/>
              <w:jc w:val="right"/>
              <w:rPr>
                <w:lang w:val="de-DE"/>
              </w:rPr>
            </w:pPr>
            <w:r>
              <w:rPr>
                <w:lang w:val="de-DE"/>
              </w:rPr>
              <w:t>Top</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w:t>
            </w:r>
          </w:p>
        </w:tc>
      </w:tr>
      <w:tr w:rsidR="0057444D" w:rsidRPr="0057444D" w:rsidTr="00CF53F5">
        <w:tc>
          <w:tcPr>
            <w:tcW w:w="4590" w:type="dxa"/>
          </w:tcPr>
          <w:p w:rsidR="0057444D" w:rsidRDefault="0057444D" w:rsidP="00CF53F5">
            <w:pPr>
              <w:pStyle w:val="CopyFirstPara"/>
              <w:jc w:val="right"/>
              <w:rPr>
                <w:lang w:val="de-DE"/>
              </w:rPr>
            </w:pPr>
            <w:r>
              <w:rPr>
                <w:lang w:val="de-DE"/>
              </w:rPr>
              <w:t>Bottom</w:t>
            </w:r>
            <w:r w:rsidR="00013BDD">
              <w:rPr>
                <w:lang w:val="de-DE"/>
              </w:rPr>
              <w:t xml:space="preserve"> =</w:t>
            </w:r>
          </w:p>
        </w:tc>
        <w:tc>
          <w:tcPr>
            <w:tcW w:w="4637" w:type="dxa"/>
          </w:tcPr>
          <w:p w:rsidR="0057444D" w:rsidRPr="00CF53F5" w:rsidRDefault="0057444D" w:rsidP="00CF53F5">
            <w:pPr>
              <w:pStyle w:val="CopyFirstPara"/>
              <w:jc w:val="left"/>
              <w:rPr>
                <w:i/>
                <w:lang w:val="de-DE"/>
              </w:rPr>
            </w:pPr>
            <w:r w:rsidRPr="00CF53F5">
              <w:rPr>
                <w:i/>
                <w:lang w:val="de-DE"/>
              </w:rPr>
              <w:t>Y + Height</w:t>
            </w:r>
          </w:p>
        </w:tc>
      </w:tr>
    </w:tbl>
    <w:p w:rsidR="0057444D" w:rsidRDefault="0057444D" w:rsidP="0057444D">
      <w:pPr>
        <w:pStyle w:val="CopyFirstPara"/>
        <w:rPr>
          <w:lang w:val="de-DE"/>
        </w:rPr>
      </w:pPr>
    </w:p>
    <w:p w:rsidR="0057444D" w:rsidRDefault="00B9599B" w:rsidP="00222389">
      <w:pPr>
        <w:pStyle w:val="CopyFirstPara"/>
        <w:rPr>
          <w:lang w:val="de-DE"/>
        </w:rPr>
      </w:pPr>
      <w:r>
        <w:rPr>
          <w:lang w:val="de-DE"/>
        </w:rPr>
        <w:t xml:space="preserve">Diese Formel stellt nur fest, ob zwei AABBs </w:t>
      </w:r>
      <w:r w:rsidR="00190B0F">
        <w:rPr>
          <w:lang w:val="de-DE"/>
        </w:rPr>
        <w:t>einander schneiden.</w:t>
      </w:r>
      <w:r w:rsidR="00FB5FB7">
        <w:rPr>
          <w:lang w:val="de-DE"/>
        </w:rPr>
        <w:t xml:space="preserve"> Wie damit umgegangen wird, wird nicht beschrieben.</w:t>
      </w:r>
    </w:p>
    <w:p w:rsidR="00934851" w:rsidRDefault="00934851">
      <w:pPr>
        <w:rPr>
          <w:rFonts w:ascii="Cambria" w:hAnsi="Cambria"/>
          <w:sz w:val="24"/>
          <w:lang w:val="de-DE"/>
        </w:rPr>
      </w:pPr>
      <w:r>
        <w:rPr>
          <w:lang w:val="de-DE"/>
        </w:rPr>
        <w:br w:type="page"/>
      </w:r>
    </w:p>
    <w:p w:rsidR="00934851" w:rsidRPr="00B9599B" w:rsidRDefault="00934851" w:rsidP="00222389">
      <w:pPr>
        <w:pStyle w:val="CopyFirstPara"/>
        <w:rPr>
          <w:lang w:val="de-DE"/>
        </w:rPr>
      </w:pPr>
    </w:p>
    <w:p w:rsidR="006C5C00" w:rsidRDefault="006C5C00" w:rsidP="006C5C00">
      <w:pPr>
        <w:pStyle w:val="berschrift3"/>
      </w:pPr>
      <w:r>
        <w:t>Minkowski</w:t>
      </w:r>
      <w:ins w:id="324" w:author="Evi Breunig" w:date="2019-03-28T23:04:00Z">
        <w:r w:rsidR="001555F1">
          <w:t>-</w:t>
        </w:r>
      </w:ins>
      <w:del w:id="325" w:author="Evi Breunig" w:date="2019-03-28T23:04:00Z">
        <w:r w:rsidDel="001555F1">
          <w:delText xml:space="preserve"> </w:delText>
        </w:r>
      </w:del>
      <w:r w:rsidR="00BE1296">
        <w:t>Summe</w:t>
      </w:r>
      <w:ins w:id="326" w:author="Evi Breunig" w:date="2019-03-28T23:06:00Z">
        <w:r w:rsidR="00D0257F">
          <w:t xml:space="preserve"> </w:t>
        </w:r>
        <w:r w:rsidR="00D0257F" w:rsidRPr="00D0257F">
          <w:rPr>
            <w:highlight w:val="yellow"/>
            <w:rPrChange w:id="327" w:author="Evi Breunig" w:date="2019-03-28T23:06:00Z">
              <w:rPr/>
            </w:rPrChange>
          </w:rPr>
          <w:t>Kapitel zur Gänze unklar</w:t>
        </w:r>
      </w:ins>
    </w:p>
    <w:p w:rsidR="00BE1296" w:rsidRDefault="00BE1296" w:rsidP="00BE1296">
      <w:pPr>
        <w:pStyle w:val="CopyFirstPara"/>
      </w:pPr>
      <w:r>
        <w:t>Die Minkowski</w:t>
      </w:r>
      <w:ins w:id="328" w:author="Evi Breunig" w:date="2019-03-28T23:04:00Z">
        <w:r w:rsidR="001555F1">
          <w:t>-</w:t>
        </w:r>
      </w:ins>
      <w:del w:id="329" w:author="Evi Breunig" w:date="2019-03-28T23:04:00Z">
        <w:r w:rsidDel="001555F1">
          <w:delText xml:space="preserve"> </w:delText>
        </w:r>
      </w:del>
      <w:r>
        <w:t xml:space="preserve">Summe ist eine mathematische Formel, welche bei der Berechnung von </w:t>
      </w:r>
      <w:ins w:id="330" w:author="Evi Breunig" w:date="2019-03-28T23:04:00Z">
        <w:r w:rsidR="001555F1">
          <w:t>g</w:t>
        </w:r>
      </w:ins>
      <w:del w:id="331" w:author="Evi Breunig" w:date="2019-03-28T23:04:00Z">
        <w:r w:rsidDel="001555F1">
          <w:delText>G</w:delText>
        </w:r>
      </w:del>
      <w:r>
        <w:t xml:space="preserve">eometrischen Körpern verwendet wird. Dabei werden zwei Formen miteinander </w:t>
      </w:r>
      <w:r w:rsidR="00794BBA">
        <w:t>addiert, um die Summenform zu bilden.</w:t>
      </w:r>
      <w:r w:rsidR="00DF7CE7">
        <w:t xml:space="preserve"> </w:t>
      </w:r>
      <w:r w:rsidR="00EC5E55">
        <w:t xml:space="preserve">Dies ist einer der einfachsten Algorithmen, um den </w:t>
      </w:r>
      <w:proofErr w:type="spellStart"/>
      <w:r w:rsidR="00EC5E55">
        <w:t>Penetrations</w:t>
      </w:r>
      <w:proofErr w:type="spellEnd"/>
      <w:ins w:id="332" w:author="Evi Breunig" w:date="2019-03-28T23:04:00Z">
        <w:r w:rsidR="001555F1">
          <w:rPr>
            <w:lang w:val="de-DE"/>
          </w:rPr>
          <w:t>-</w:t>
        </w:r>
      </w:ins>
      <w:del w:id="333" w:author="Evi Breunig" w:date="2019-03-28T23:04:00Z">
        <w:r w:rsidR="00C43BA3" w:rsidDel="001555F1">
          <w:rPr>
            <w:lang/>
          </w:rPr>
          <w:delText xml:space="preserve"> </w:delText>
        </w:r>
      </w:del>
      <w:r w:rsidR="00C43BA3">
        <w:rPr>
          <w:lang/>
        </w:rPr>
        <w:t>V</w:t>
      </w:r>
      <w:proofErr w:type="spellStart"/>
      <w:r w:rsidR="00EC5E55">
        <w:t>ektor</w:t>
      </w:r>
      <w:proofErr w:type="spellEnd"/>
      <w:r w:rsidR="00EC5E55">
        <w:t xml:space="preserve"> einer Kollision zu berechnen.</w:t>
      </w:r>
      <w:r w:rsidR="00792B5B">
        <w:t xml:space="preserve"> Die Summenform kann gegen den Punkt (0/0) getestet werden</w:t>
      </w:r>
      <w:r w:rsidR="00450447">
        <w:t>. Falls sich der Punkt in der Form befindet, besteht eine Kollision.</w:t>
      </w:r>
      <w:ins w:id="334" w:author="Evi Breunig" w:date="2019-03-28T23:05:00Z">
        <w:r w:rsidR="001555F1">
          <w:t xml:space="preserve"> </w:t>
        </w:r>
        <w:r w:rsidR="001555F1" w:rsidRPr="001555F1">
          <w:rPr>
            <w:highlight w:val="yellow"/>
            <w:rPrChange w:id="335" w:author="Evi Breunig" w:date="2019-03-28T23:05:00Z">
              <w:rPr/>
            </w:rPrChange>
          </w:rPr>
          <w:t>Erklärung unklar! Bilder?</w:t>
        </w:r>
      </w:ins>
    </w:p>
    <w:p w:rsidR="00EF605E" w:rsidRDefault="00EF605E" w:rsidP="00BE1296">
      <w:pPr>
        <w:pStyle w:val="CopyFirstPara"/>
      </w:pPr>
    </w:p>
    <w:p w:rsidR="00EF605E" w:rsidRDefault="00EF605E" w:rsidP="00BE1296">
      <w:pPr>
        <w:pStyle w:val="CopyFirstPara"/>
      </w:pPr>
      <w:r>
        <w:t>Falls eine Kollision besteht, kann man auch die kürzeste Distan</w:t>
      </w:r>
      <w:r w:rsidR="00F77342">
        <w:t xml:space="preserve">z nach außen, den </w:t>
      </w:r>
      <w:proofErr w:type="spellStart"/>
      <w:r w:rsidR="00F77342">
        <w:t>Penetrations</w:t>
      </w:r>
      <w:proofErr w:type="spellEnd"/>
      <w:ins w:id="336" w:author="Evi Breunig" w:date="2019-03-28T23:05:00Z">
        <w:r w:rsidR="001555F1">
          <w:rPr>
            <w:lang w:val="de-DE"/>
          </w:rPr>
          <w:t>-</w:t>
        </w:r>
      </w:ins>
      <w:del w:id="337" w:author="Evi Breunig" w:date="2019-03-28T23:05:00Z">
        <w:r w:rsidR="00B778BB" w:rsidDel="001555F1">
          <w:rPr>
            <w:lang/>
          </w:rPr>
          <w:delText xml:space="preserve"> </w:delText>
        </w:r>
      </w:del>
      <w:r w:rsidR="00B778BB">
        <w:rPr>
          <w:lang/>
        </w:rPr>
        <w:t>V</w:t>
      </w:r>
      <w:proofErr w:type="spellStart"/>
      <w:r w:rsidR="00F77342">
        <w:t>ektor</w:t>
      </w:r>
      <w:proofErr w:type="spellEnd"/>
      <w:ins w:id="338" w:author="Evi Breunig" w:date="2019-03-28T23:05:00Z">
        <w:r w:rsidR="001555F1">
          <w:t>,</w:t>
        </w:r>
      </w:ins>
      <w:r w:rsidR="00F77342">
        <w:t xml:space="preserve"> berechnen. Der </w:t>
      </w:r>
      <w:proofErr w:type="spellStart"/>
      <w:r w:rsidR="00F77342">
        <w:t>Penetrations</w:t>
      </w:r>
      <w:proofErr w:type="spellEnd"/>
      <w:ins w:id="339" w:author="Evi Breunig" w:date="2019-03-28T23:05:00Z">
        <w:r w:rsidR="001555F1">
          <w:rPr>
            <w:lang w:val="de-DE"/>
          </w:rPr>
          <w:t>-</w:t>
        </w:r>
      </w:ins>
      <w:del w:id="340" w:author="Evi Breunig" w:date="2019-03-28T23:05:00Z">
        <w:r w:rsidR="00B778BB" w:rsidDel="001555F1">
          <w:rPr>
            <w:lang/>
          </w:rPr>
          <w:delText xml:space="preserve"> </w:delText>
        </w:r>
      </w:del>
      <w:r w:rsidR="00B778BB">
        <w:rPr>
          <w:lang/>
        </w:rPr>
        <w:t>V</w:t>
      </w:r>
      <w:proofErr w:type="spellStart"/>
      <w:r w:rsidR="00F77342">
        <w:t>ektor</w:t>
      </w:r>
      <w:proofErr w:type="spellEnd"/>
      <w:r w:rsidR="00F77342">
        <w:t xml:space="preserve"> ist die relative Distanz von (0/0)</w:t>
      </w:r>
      <w:r w:rsidR="00735C85">
        <w:t xml:space="preserve"> bis zu der </w:t>
      </w:r>
      <w:proofErr w:type="spellStart"/>
      <w:r w:rsidR="00735C85">
        <w:t>nä</w:t>
      </w:r>
      <w:proofErr w:type="spellEnd"/>
      <w:r w:rsidR="0086755D">
        <w:rPr>
          <w:lang/>
        </w:rPr>
        <w:t>ch</w:t>
      </w:r>
      <w:proofErr w:type="spellStart"/>
      <w:r w:rsidR="00735C85">
        <w:t>sten</w:t>
      </w:r>
      <w:proofErr w:type="spellEnd"/>
      <w:r w:rsidR="00735C85">
        <w:t xml:space="preserve"> Seite</w:t>
      </w:r>
      <w:ins w:id="341" w:author="Evi Breunig" w:date="2019-03-28T23:06:00Z">
        <w:r w:rsidR="001555F1">
          <w:t xml:space="preserve"> </w:t>
        </w:r>
        <w:r w:rsidR="001555F1" w:rsidRPr="001555F1">
          <w:rPr>
            <w:highlight w:val="yellow"/>
            <w:rPrChange w:id="342" w:author="Evi Breunig" w:date="2019-03-28T23:06:00Z">
              <w:rPr/>
            </w:rPrChange>
          </w:rPr>
          <w:t>der Box (?)</w:t>
        </w:r>
      </w:ins>
      <w:r w:rsidR="00735C85">
        <w:t>.</w:t>
      </w:r>
    </w:p>
    <w:p w:rsidR="00735C85" w:rsidRDefault="00735C85" w:rsidP="00BE1296">
      <w:pPr>
        <w:pStyle w:val="CopyFirstPara"/>
      </w:pPr>
    </w:p>
    <w:p w:rsidR="00735C85" w:rsidRDefault="00735C85" w:rsidP="00BE1296">
      <w:pPr>
        <w:pStyle w:val="CopyFirstPara"/>
      </w:pPr>
      <w:r>
        <w:t xml:space="preserve">Wenn man den </w:t>
      </w:r>
      <w:proofErr w:type="spellStart"/>
      <w:r>
        <w:t>Penetrations</w:t>
      </w:r>
      <w:proofErr w:type="spellEnd"/>
      <w:ins w:id="343" w:author="Evi Breunig" w:date="2019-03-28T23:06:00Z">
        <w:r w:rsidR="001555F1">
          <w:rPr>
            <w:lang w:val="de-DE"/>
          </w:rPr>
          <w:t>-</w:t>
        </w:r>
      </w:ins>
      <w:del w:id="344" w:author="Evi Breunig" w:date="2019-03-28T23:06:00Z">
        <w:r w:rsidR="00B778BB" w:rsidDel="001555F1">
          <w:rPr>
            <w:lang/>
          </w:rPr>
          <w:delText xml:space="preserve"> </w:delText>
        </w:r>
      </w:del>
      <w:r w:rsidR="00B778BB">
        <w:rPr>
          <w:lang/>
        </w:rPr>
        <w:t>V</w:t>
      </w:r>
      <w:proofErr w:type="spellStart"/>
      <w:r>
        <w:t>ektor</w:t>
      </w:r>
      <w:proofErr w:type="spellEnd"/>
      <w:r>
        <w:t xml:space="preserve"> berechnet hat,</w:t>
      </w:r>
      <w:r w:rsidR="005C1501">
        <w:t xml:space="preserve"> kann diese</w:t>
      </w:r>
      <w:r w:rsidR="00403E7D">
        <w:t>r</w:t>
      </w:r>
      <w:r w:rsidR="005C1501">
        <w:t xml:space="preserve"> zu der Position des </w:t>
      </w:r>
      <w:r w:rsidR="00AA7CF4">
        <w:t>Actor</w:t>
      </w:r>
      <w:r w:rsidR="005C1501">
        <w:t>s addier</w:t>
      </w:r>
      <w:r w:rsidR="006103AE">
        <w:t>t werden</w:t>
      </w:r>
      <w:r w:rsidR="005C1501">
        <w:t xml:space="preserve">, um </w:t>
      </w:r>
      <w:r w:rsidR="007A340D">
        <w:t xml:space="preserve">den </w:t>
      </w:r>
      <w:r w:rsidR="00AA7CF4">
        <w:t>Actor</w:t>
      </w:r>
      <w:r w:rsidR="005C1501">
        <w:t xml:space="preserve"> aus der Kollision herauszubewegen.</w:t>
      </w:r>
    </w:p>
    <w:p w:rsidR="00B60B8C" w:rsidRDefault="00B60B8C" w:rsidP="00BE1296">
      <w:pPr>
        <w:pStyle w:val="CopyFirstPara"/>
      </w:pPr>
    </w:p>
    <w:p w:rsidR="00B60B8C" w:rsidRDefault="00B60B8C" w:rsidP="00BE1296">
      <w:pPr>
        <w:pStyle w:val="CopyFirstPara"/>
      </w:pPr>
      <w:r w:rsidRPr="00B60B8C">
        <w:t>https://blog.hamaluik.ca/posts/simple-aabb-collision-using-minkowski-difference/</w:t>
      </w:r>
    </w:p>
    <w:p w:rsidR="00934851" w:rsidRPr="00BE1296" w:rsidRDefault="00934851" w:rsidP="00BE1296">
      <w:pPr>
        <w:pStyle w:val="CopyFirstPara"/>
      </w:pPr>
    </w:p>
    <w:p w:rsidR="006C5C00" w:rsidRDefault="006C5C00" w:rsidP="006C5C00">
      <w:pPr>
        <w:pStyle w:val="berschrift3"/>
      </w:pPr>
      <w:proofErr w:type="spellStart"/>
      <w:r>
        <w:t>Collision</w:t>
      </w:r>
      <w:proofErr w:type="spellEnd"/>
      <w:ins w:id="345" w:author="Evi Breunig" w:date="2019-03-28T23:06:00Z">
        <w:r w:rsidR="00D0257F">
          <w:t xml:space="preserve"> </w:t>
        </w:r>
      </w:ins>
      <w:del w:id="346" w:author="Evi Breunig" w:date="2019-03-28T23:06:00Z">
        <w:r w:rsidDel="00D0257F">
          <w:delText>-</w:delText>
        </w:r>
      </w:del>
      <w:r>
        <w:t>Response</w:t>
      </w:r>
    </w:p>
    <w:p w:rsidR="007E5027" w:rsidRPr="007E5027" w:rsidRDefault="007E5027" w:rsidP="007E5027">
      <w:pPr>
        <w:pStyle w:val="CopyFirstPara"/>
      </w:pPr>
      <w:r>
        <w:t>Wenn eine Kollision erkannt wurde</w:t>
      </w:r>
      <w:r w:rsidR="00755737">
        <w:t>, muss sie irgendwie gelöst werden. Eine Kollision zählt als gelöst, wenn nach der Lösung die Kollision nicht mehr besteht.</w:t>
      </w:r>
      <w:r w:rsidR="009A3CEF">
        <w:t xml:space="preserve"> Auch wenn eine Kollision mathematisch korrekt gelöst wurde, könnte sie </w:t>
      </w:r>
      <w:r w:rsidR="006E1255">
        <w:t xml:space="preserve">logisch </w:t>
      </w:r>
      <w:r w:rsidR="00A77FBB">
        <w:t>Fehler be</w:t>
      </w:r>
      <w:r w:rsidR="006134C8">
        <w:t>inhalten.</w:t>
      </w:r>
      <w:r w:rsidR="0002193B">
        <w:t xml:space="preserve"> In </w:t>
      </w:r>
      <w:proofErr w:type="spellStart"/>
      <w:r w:rsidR="0002193B">
        <w:t>Wraithknight</w:t>
      </w:r>
      <w:proofErr w:type="spellEnd"/>
      <w:r w:rsidR="0002193B">
        <w:t xml:space="preserve"> </w:t>
      </w:r>
      <w:r w:rsidR="006403C6">
        <w:t xml:space="preserve">bestehen die Bedingungen dazu aber nicht, weshalb </w:t>
      </w:r>
      <w:r w:rsidR="0035587E">
        <w:t>dies kein Problem ist.</w:t>
      </w:r>
      <w:r w:rsidR="00D570CB">
        <w:t xml:space="preserve"> //siehe </w:t>
      </w:r>
      <w:proofErr w:type="spellStart"/>
      <w:r w:rsidR="00D570CB">
        <w:t>swept</w:t>
      </w:r>
      <w:proofErr w:type="spellEnd"/>
      <w:r w:rsidR="00D570CB">
        <w:t xml:space="preserve"> c</w:t>
      </w:r>
      <w:r w:rsidR="00EB00BB">
        <w:t>d</w:t>
      </w:r>
    </w:p>
    <w:p w:rsidR="007B18A3" w:rsidRDefault="00EC591D" w:rsidP="007B18A3">
      <w:pPr>
        <w:pStyle w:val="berschrift4"/>
      </w:pPr>
      <w:r>
        <w:t>Physische</w:t>
      </w:r>
      <w:ins w:id="347" w:author="Evi Breunig" w:date="2019-03-28T23:07:00Z">
        <w:r w:rsidR="00D0257F">
          <w:t xml:space="preserve"> </w:t>
        </w:r>
        <w:r w:rsidR="00D0257F" w:rsidRPr="00D0257F">
          <w:rPr>
            <w:highlight w:val="yellow"/>
            <w:rPrChange w:id="348" w:author="Evi Breunig" w:date="2019-03-28T23:07:00Z">
              <w:rPr/>
            </w:rPrChange>
          </w:rPr>
          <w:t>Objekte (?)</w:t>
        </w:r>
      </w:ins>
    </w:p>
    <w:p w:rsidR="00EC591D" w:rsidRDefault="00EC591D" w:rsidP="00EC591D">
      <w:pPr>
        <w:pStyle w:val="CopyFirstPara"/>
      </w:pPr>
      <w:r>
        <w:t>Wenn ein physisches Objekt mit einem anderen physischen Objekt kollidiert</w:t>
      </w:r>
      <w:ins w:id="349" w:author="Evi Breunig" w:date="2019-03-28T23:07:00Z">
        <w:r w:rsidR="00D0257F">
          <w:t>,</w:t>
        </w:r>
      </w:ins>
      <w:r>
        <w:t xml:space="preserve"> entsteht eine physische Kollision, welche eine </w:t>
      </w:r>
      <w:r w:rsidR="00AE1B65">
        <w:t xml:space="preserve">physische </w:t>
      </w:r>
      <w:r w:rsidR="001A6939">
        <w:t>Response</w:t>
      </w:r>
      <w:r w:rsidR="004A27A5">
        <w:t xml:space="preserve"> be</w:t>
      </w:r>
      <w:ins w:id="350" w:author="Evi Breunig" w:date="2019-03-28T23:08:00Z">
        <w:r w:rsidR="00D0257F">
          <w:t>nötigt</w:t>
        </w:r>
      </w:ins>
      <w:del w:id="351" w:author="Evi Breunig" w:date="2019-03-28T23:08:00Z">
        <w:r w:rsidR="004A27A5" w:rsidDel="00D0257F">
          <w:delText>ansprucht</w:delText>
        </w:r>
      </w:del>
      <w:r w:rsidR="004A27A5">
        <w:t>.</w:t>
      </w:r>
    </w:p>
    <w:p w:rsidR="00107B56" w:rsidRDefault="00107B56" w:rsidP="00EC591D">
      <w:pPr>
        <w:pStyle w:val="CopyFirstPara"/>
      </w:pPr>
    </w:p>
    <w:p w:rsidR="00107B56" w:rsidRPr="00D2737F" w:rsidRDefault="00D2737F" w:rsidP="00D2737F">
      <w:pPr>
        <w:rPr>
          <w:rFonts w:ascii="Cambria" w:hAnsi="Cambria"/>
          <w:sz w:val="24"/>
        </w:rPr>
      </w:pPr>
      <w:r w:rsidRPr="00030EAE">
        <w:rPr>
          <w:rFonts w:ascii="Cambria" w:hAnsi="Cambria"/>
          <w:sz w:val="24"/>
        </w:rPr>
        <w:t xml:space="preserve">Bei </w:t>
      </w:r>
      <w:r>
        <w:rPr>
          <w:rFonts w:ascii="Cambria" w:hAnsi="Cambria"/>
          <w:sz w:val="24"/>
        </w:rPr>
        <w:t>physischen</w:t>
      </w:r>
      <w:r w:rsidRPr="00030EAE">
        <w:rPr>
          <w:rFonts w:ascii="Cambria" w:hAnsi="Cambria"/>
          <w:sz w:val="24"/>
        </w:rPr>
        <w:t xml:space="preserve"> </w:t>
      </w:r>
      <w:r>
        <w:rPr>
          <w:rFonts w:ascii="Cambria" w:hAnsi="Cambria"/>
          <w:sz w:val="24"/>
        </w:rPr>
        <w:t>Responses unterscheidet man zwischen den folgenden:</w:t>
      </w:r>
    </w:p>
    <w:p w:rsidR="00974471" w:rsidRDefault="00F91DCA" w:rsidP="00EC591D">
      <w:pPr>
        <w:pStyle w:val="CopyFirstPara"/>
      </w:pPr>
      <w:r>
        <w:t>//BILDER</w:t>
      </w:r>
    </w:p>
    <w:p w:rsidR="00871052" w:rsidRPr="00871052" w:rsidRDefault="00871052" w:rsidP="00871052">
      <w:pPr>
        <w:pStyle w:val="berschrift5"/>
        <w:rPr>
          <w:b/>
        </w:rPr>
      </w:pPr>
      <w:r w:rsidRPr="003A5696">
        <w:rPr>
          <w:rFonts w:asciiTheme="minorHAnsi" w:hAnsiTheme="minorHAnsi" w:cstheme="minorHAnsi"/>
          <w:b/>
          <w:color w:val="auto"/>
        </w:rPr>
        <w:t>Block</w:t>
      </w:r>
    </w:p>
    <w:p w:rsidR="00D77113" w:rsidRDefault="00662492" w:rsidP="00EC591D">
      <w:pPr>
        <w:pStyle w:val="CopyFirstPara"/>
      </w:pPr>
      <w:r>
        <w:t xml:space="preserve">Die üblichste Art von Response. Bei einer Kollision wird der </w:t>
      </w:r>
      <w:r w:rsidR="00AA7CF4">
        <w:t>Actor</w:t>
      </w:r>
      <w:r>
        <w:t xml:space="preserve"> an die Grenzen vom Target gesetzt,</w:t>
      </w:r>
      <w:r w:rsidR="00AB522C">
        <w:t xml:space="preserve"> und die Bewegung auf der Achse, auf welcher kollidiert wurde, wird auf 0 gesetzt.</w:t>
      </w:r>
    </w:p>
    <w:p w:rsidR="00F91DCA" w:rsidRDefault="00F91DCA" w:rsidP="00F91DCA">
      <w:pPr>
        <w:pStyle w:val="berschrift5"/>
        <w:rPr>
          <w:rFonts w:asciiTheme="minorHAnsi" w:hAnsiTheme="minorHAnsi" w:cstheme="minorHAnsi"/>
          <w:b/>
          <w:color w:val="auto"/>
        </w:rPr>
      </w:pPr>
      <w:r>
        <w:rPr>
          <w:rFonts w:asciiTheme="minorHAnsi" w:hAnsiTheme="minorHAnsi" w:cstheme="minorHAnsi"/>
          <w:b/>
          <w:color w:val="auto"/>
        </w:rPr>
        <w:t>Bounce</w:t>
      </w:r>
    </w:p>
    <w:p w:rsidR="00F91DCA" w:rsidRPr="00F91DCA" w:rsidRDefault="00F91DCA" w:rsidP="00F91DCA">
      <w:pPr>
        <w:pStyle w:val="CopyFirstPara"/>
      </w:pPr>
      <w:r>
        <w:t xml:space="preserve">Bei einer Kollision wird der </w:t>
      </w:r>
      <w:r w:rsidR="00AA7CF4">
        <w:t>Actor</w:t>
      </w:r>
      <w:r>
        <w:t xml:space="preserve"> an die Grenzen vom Target gesetzt, und die Bewegung auf der Achse, auf welcher kollidiert wurde, wird negiert.</w:t>
      </w:r>
    </w:p>
    <w:p w:rsidR="00AE4E1F" w:rsidRDefault="00B62F09" w:rsidP="00AE4E1F">
      <w:pPr>
        <w:pStyle w:val="berschrift5"/>
        <w:rPr>
          <w:rFonts w:asciiTheme="minorHAnsi" w:hAnsiTheme="minorHAnsi" w:cstheme="minorHAnsi"/>
          <w:b/>
          <w:color w:val="auto"/>
        </w:rPr>
      </w:pPr>
      <w:r>
        <w:rPr>
          <w:rFonts w:asciiTheme="minorHAnsi" w:hAnsiTheme="minorHAnsi" w:cstheme="minorHAnsi"/>
          <w:b/>
          <w:color w:val="auto"/>
        </w:rPr>
        <w:t>Stick</w:t>
      </w:r>
    </w:p>
    <w:p w:rsidR="00665436" w:rsidRDefault="00AE4E1F" w:rsidP="00EC591D">
      <w:pPr>
        <w:pStyle w:val="CopyFirstPara"/>
      </w:pPr>
      <w:r>
        <w:t xml:space="preserve">Bei einer Kollision wird der </w:t>
      </w:r>
      <w:r w:rsidR="00AA7CF4">
        <w:t>Actor</w:t>
      </w:r>
      <w:r>
        <w:t xml:space="preserve"> an die Grenzen vom Target gesetzt. </w:t>
      </w:r>
      <w:r w:rsidR="00B62F09">
        <w:t xml:space="preserve">Der </w:t>
      </w:r>
      <w:r w:rsidR="00AA7CF4">
        <w:t>Actor</w:t>
      </w:r>
      <w:r w:rsidR="00B62F09">
        <w:t xml:space="preserve"> verliert dann die </w:t>
      </w:r>
      <w:proofErr w:type="spellStart"/>
      <w:r w:rsidR="00B62F09">
        <w:t>Kollisions</w:t>
      </w:r>
      <w:proofErr w:type="spellEnd"/>
      <w:ins w:id="352" w:author="Evi Breunig" w:date="2019-03-28T23:09:00Z">
        <w:r w:rsidR="00D0257F">
          <w:rPr>
            <w:lang w:val="de-DE"/>
          </w:rPr>
          <w:t>-</w:t>
        </w:r>
      </w:ins>
      <w:del w:id="353" w:author="Evi Breunig" w:date="2019-03-28T23:09:00Z">
        <w:r w:rsidR="00AA7CF4" w:rsidDel="00D0257F">
          <w:rPr>
            <w:lang/>
          </w:rPr>
          <w:delText xml:space="preserve"> </w:delText>
        </w:r>
      </w:del>
      <w:r w:rsidR="00AA7CF4">
        <w:rPr>
          <w:lang/>
        </w:rPr>
        <w:t>K</w:t>
      </w:r>
      <w:proofErr w:type="spellStart"/>
      <w:r w:rsidR="00B62F09">
        <w:t>omponente</w:t>
      </w:r>
      <w:proofErr w:type="spellEnd"/>
      <w:r w:rsidR="00B62F09">
        <w:t xml:space="preserve"> und bindet sich an die Bewegung </w:t>
      </w:r>
      <w:proofErr w:type="gramStart"/>
      <w:r w:rsidR="00B62F09">
        <w:t>vom Target</w:t>
      </w:r>
      <w:proofErr w:type="gramEnd"/>
      <w:r w:rsidR="00B62F09">
        <w:t>. Sinnvoll bei Wurfmessern, welche in z.B. Gegner</w:t>
      </w:r>
      <w:r w:rsidR="002D0EC1">
        <w:t>n</w:t>
      </w:r>
      <w:r w:rsidR="00B62F09">
        <w:t xml:space="preserve"> stecken bleiben sollen.</w:t>
      </w:r>
    </w:p>
    <w:p w:rsidR="00F91DCA" w:rsidRPr="00871052" w:rsidRDefault="00F91DCA" w:rsidP="00F91DCA">
      <w:pPr>
        <w:pStyle w:val="berschrift5"/>
        <w:rPr>
          <w:b/>
        </w:rPr>
      </w:pPr>
      <w:proofErr w:type="spellStart"/>
      <w:r>
        <w:rPr>
          <w:rFonts w:asciiTheme="minorHAnsi" w:hAnsiTheme="minorHAnsi" w:cstheme="minorHAnsi"/>
          <w:b/>
          <w:color w:val="auto"/>
        </w:rPr>
        <w:lastRenderedPageBreak/>
        <w:t>Disappear</w:t>
      </w:r>
      <w:proofErr w:type="spellEnd"/>
    </w:p>
    <w:p w:rsidR="00665436" w:rsidRDefault="00F91DCA" w:rsidP="00EC591D">
      <w:pPr>
        <w:pStyle w:val="CopyFirstPara"/>
      </w:pPr>
      <w:r>
        <w:t xml:space="preserve">Bei einer Kollision wird der </w:t>
      </w:r>
      <w:r w:rsidR="00AA7CF4">
        <w:t>Actor</w:t>
      </w:r>
      <w:r>
        <w:t xml:space="preserve"> verschwinden.</w:t>
      </w:r>
      <w:r w:rsidR="00D17174">
        <w:t xml:space="preserve"> Ohne eine</w:t>
      </w:r>
      <w:ins w:id="354" w:author="Evi Breunig" w:date="2019-03-28T23:09:00Z">
        <w:r w:rsidR="00D0257F">
          <w:t>n</w:t>
        </w:r>
      </w:ins>
      <w:del w:id="355" w:author="Evi Breunig" w:date="2019-03-28T23:09:00Z">
        <w:r w:rsidR="00D17174" w:rsidDel="00D0257F">
          <w:delText>m</w:delText>
        </w:r>
      </w:del>
      <w:r w:rsidR="00D17174">
        <w:t xml:space="preserve"> </w:t>
      </w:r>
      <w:r w:rsidR="00AA7CF4">
        <w:t>Actor</w:t>
      </w:r>
      <w:r w:rsidR="00D17174">
        <w:t xml:space="preserve"> kann es keine Kollision mehr geben, somit gilt sie als gelöst. Sinnvoll bei </w:t>
      </w:r>
      <w:proofErr w:type="spellStart"/>
      <w:r w:rsidR="00D17174">
        <w:t>Partik</w:t>
      </w:r>
      <w:ins w:id="356" w:author="Evi Breunig" w:date="2019-03-28T23:10:00Z">
        <w:r w:rsidR="00D0257F">
          <w:rPr>
            <w:lang w:val="de-DE"/>
          </w:rPr>
          <w:t>el</w:t>
        </w:r>
        <w:proofErr w:type="spellEnd"/>
        <w:r w:rsidR="00D0257F">
          <w:rPr>
            <w:lang w:val="de-DE"/>
          </w:rPr>
          <w:t>-E</w:t>
        </w:r>
      </w:ins>
      <w:del w:id="357" w:author="Evi Breunig" w:date="2019-03-28T23:09:00Z">
        <w:r w:rsidR="0000401A" w:rsidDel="00D0257F">
          <w:rPr>
            <w:lang/>
          </w:rPr>
          <w:delText xml:space="preserve"> </w:delText>
        </w:r>
      </w:del>
      <w:del w:id="358" w:author="Evi Breunig" w:date="2019-03-28T23:10:00Z">
        <w:r w:rsidR="0000401A" w:rsidDel="00D0257F">
          <w:rPr>
            <w:lang/>
          </w:rPr>
          <w:delText>E</w:delText>
        </w:r>
        <w:r w:rsidR="00D17174" w:rsidDel="00D0257F">
          <w:delText>le</w:delText>
        </w:r>
      </w:del>
      <w:proofErr w:type="spellStart"/>
      <w:r w:rsidR="00D17174">
        <w:t>ffekten</w:t>
      </w:r>
      <w:proofErr w:type="spellEnd"/>
      <w:r w:rsidR="00D17174">
        <w:t>.</w:t>
      </w:r>
    </w:p>
    <w:p w:rsidR="00665436" w:rsidRPr="00662492" w:rsidRDefault="00665436" w:rsidP="00EC591D">
      <w:pPr>
        <w:pStyle w:val="CopyFirstPara"/>
      </w:pPr>
    </w:p>
    <w:p w:rsidR="007B18A3" w:rsidRDefault="007B18A3" w:rsidP="007B18A3">
      <w:pPr>
        <w:pStyle w:val="berschrift4"/>
      </w:pPr>
      <w:r>
        <w:t>Logische</w:t>
      </w:r>
    </w:p>
    <w:p w:rsidR="00B14BD4" w:rsidRDefault="004A27A5" w:rsidP="00CE404B">
      <w:pPr>
        <w:pStyle w:val="CopyFirstPara"/>
      </w:pPr>
      <w:r>
        <w:t>Wenn ein logisches Objekt mit einem anderen logischen Objekt kollidiert</w:t>
      </w:r>
      <w:ins w:id="359" w:author="Evi Breunig" w:date="2019-03-28T23:10:00Z">
        <w:r w:rsidR="00D0257F">
          <w:t>,</w:t>
        </w:r>
      </w:ins>
      <w:r>
        <w:t xml:space="preserve"> entsteht eine logische Kollision, welche eine logische </w:t>
      </w:r>
      <w:r w:rsidR="001A6939">
        <w:t>Response</w:t>
      </w:r>
      <w:r>
        <w:t xml:space="preserve"> be</w:t>
      </w:r>
      <w:ins w:id="360" w:author="Evi Breunig" w:date="2019-03-28T23:11:00Z">
        <w:r w:rsidR="00D0257F">
          <w:t>nötigt</w:t>
        </w:r>
      </w:ins>
      <w:del w:id="361" w:author="Evi Breunig" w:date="2019-03-28T23:10:00Z">
        <w:r w:rsidDel="00D0257F">
          <w:delText>ansprucht</w:delText>
        </w:r>
      </w:del>
      <w:r>
        <w:t>.</w:t>
      </w:r>
      <w:r w:rsidR="00CB28FF">
        <w:t xml:space="preserve"> </w:t>
      </w:r>
      <w:r w:rsidR="002D0EC1">
        <w:t>Logische Kollisionen müssen nicht unbedingt gelöst werden, es muss nur auf sie reagiert werden.</w:t>
      </w:r>
    </w:p>
    <w:p w:rsidR="00CE404B" w:rsidRPr="00CE404B" w:rsidRDefault="00CE404B" w:rsidP="00CE404B">
      <w:pPr>
        <w:pStyle w:val="CopyFirstPara"/>
      </w:pPr>
    </w:p>
    <w:p w:rsidR="00B14BD4" w:rsidRDefault="00B14BD4" w:rsidP="004A27A5">
      <w:pPr>
        <w:rPr>
          <w:rFonts w:ascii="Cambria" w:hAnsi="Cambria"/>
          <w:sz w:val="24"/>
        </w:rPr>
      </w:pPr>
      <w:r>
        <w:rPr>
          <w:rFonts w:ascii="Cambria" w:hAnsi="Cambria"/>
          <w:sz w:val="24"/>
        </w:rPr>
        <w:t xml:space="preserve">Im Umfang der Diplomarbeit werden nur Projektile als logische </w:t>
      </w:r>
      <w:ins w:id="362" w:author="Evi Breunig" w:date="2019-03-28T23:11:00Z">
        <w:r w:rsidR="00D0257F">
          <w:rPr>
            <w:rFonts w:ascii="Cambria" w:hAnsi="Cambria"/>
            <w:sz w:val="24"/>
          </w:rPr>
          <w:t>k</w:t>
        </w:r>
      </w:ins>
      <w:del w:id="363" w:author="Evi Breunig" w:date="2019-03-28T23:11:00Z">
        <w:r w:rsidDel="00D0257F">
          <w:rPr>
            <w:rFonts w:ascii="Cambria" w:hAnsi="Cambria"/>
            <w:sz w:val="24"/>
          </w:rPr>
          <w:delText>K</w:delText>
        </w:r>
      </w:del>
      <w:r>
        <w:rPr>
          <w:rFonts w:ascii="Cambria" w:hAnsi="Cambria"/>
          <w:sz w:val="24"/>
        </w:rPr>
        <w:t xml:space="preserve">ollisionsfähige Objekte verwendet. </w:t>
      </w:r>
      <w:r w:rsidR="00CB28FF">
        <w:rPr>
          <w:rFonts w:ascii="Cambria" w:hAnsi="Cambria"/>
          <w:sz w:val="24"/>
        </w:rPr>
        <w:t>Im gr</w:t>
      </w:r>
      <w:ins w:id="364" w:author="Evi Breunig" w:date="2019-03-28T23:11:00Z">
        <w:r w:rsidR="00D0257F">
          <w:rPr>
            <w:rFonts w:ascii="Cambria" w:hAnsi="Cambria"/>
            <w:sz w:val="24"/>
          </w:rPr>
          <w:t>ö</w:t>
        </w:r>
      </w:ins>
      <w:del w:id="365" w:author="Evi Breunig" w:date="2019-03-28T23:11:00Z">
        <w:r w:rsidR="00CB28FF" w:rsidDel="00D0257F">
          <w:rPr>
            <w:rFonts w:ascii="Cambria" w:hAnsi="Cambria"/>
            <w:sz w:val="24"/>
          </w:rPr>
          <w:delText>o</w:delText>
        </w:r>
      </w:del>
      <w:r w:rsidR="00CB28FF">
        <w:rPr>
          <w:rFonts w:ascii="Cambria" w:hAnsi="Cambria"/>
          <w:sz w:val="24"/>
        </w:rPr>
        <w:t>beren Umfeld der Spieleentwicklung findet man auch noch Trigger</w:t>
      </w:r>
      <w:del w:id="366" w:author="Evi Breunig" w:date="2019-03-28T23:11:00Z">
        <w:r w:rsidR="00CB28FF" w:rsidDel="00D0257F">
          <w:rPr>
            <w:rFonts w:ascii="Cambria" w:hAnsi="Cambria"/>
            <w:sz w:val="24"/>
          </w:rPr>
          <w:delText>s</w:delText>
        </w:r>
      </w:del>
      <w:r w:rsidR="001479CF">
        <w:rPr>
          <w:rFonts w:ascii="Cambria" w:hAnsi="Cambria"/>
          <w:sz w:val="24"/>
        </w:rPr>
        <w:t xml:space="preserve"> (Bereiche, welche auf Kontakt ein Event auslösen)</w:t>
      </w:r>
      <w:r w:rsidR="00B86CD5">
        <w:rPr>
          <w:rFonts w:ascii="Cambria" w:hAnsi="Cambria"/>
          <w:sz w:val="24"/>
        </w:rPr>
        <w:t>.</w:t>
      </w:r>
    </w:p>
    <w:p w:rsidR="003D4605" w:rsidRPr="00E13F15" w:rsidRDefault="00B14BD4">
      <w:pPr>
        <w:rPr>
          <w:rFonts w:ascii="Cambria" w:hAnsi="Cambria"/>
          <w:sz w:val="24"/>
        </w:rPr>
      </w:pPr>
      <w:r>
        <w:rPr>
          <w:rFonts w:ascii="Cambria" w:hAnsi="Cambria"/>
          <w:sz w:val="24"/>
        </w:rPr>
        <w:t xml:space="preserve">Um den folgenden Abschnitt zu verstehen, muss man sich zuerst die </w:t>
      </w:r>
      <w:proofErr w:type="spellStart"/>
      <w:r w:rsidRPr="00B14BD4">
        <w:rPr>
          <w:rStyle w:val="CodeCoolZchn"/>
        </w:rPr>
        <w:t>ProjectileComponent</w:t>
      </w:r>
      <w:proofErr w:type="spellEnd"/>
      <w:r>
        <w:rPr>
          <w:rFonts w:ascii="Cambria" w:hAnsi="Cambria"/>
          <w:sz w:val="24"/>
        </w:rPr>
        <w:t xml:space="preserve"> genauer anschauen.</w:t>
      </w:r>
      <w:r w:rsidRPr="00B14BD4">
        <w:rPr>
          <w:rFonts w:ascii="Cambria" w:hAnsi="Cambria"/>
          <w:sz w:val="24"/>
        </w:rPr>
        <w:t xml:space="preserve"> </w:t>
      </w:r>
      <w:r w:rsidR="00302CF7">
        <w:rPr>
          <w:rFonts w:ascii="Cambria" w:hAnsi="Cambria"/>
          <w:sz w:val="24"/>
        </w:rPr>
        <w:t>Für Kollisionen hat die</w:t>
      </w:r>
      <w:r>
        <w:rPr>
          <w:rFonts w:ascii="Cambria" w:hAnsi="Cambria"/>
          <w:sz w:val="24"/>
        </w:rPr>
        <w:t xml:space="preserve"> </w:t>
      </w:r>
      <w:proofErr w:type="spellStart"/>
      <w:r w:rsidRPr="00B14BD4">
        <w:rPr>
          <w:rStyle w:val="CodeCoolZchn"/>
        </w:rPr>
        <w:t>ProjectileComponent</w:t>
      </w:r>
      <w:proofErr w:type="spellEnd"/>
      <w:r>
        <w:rPr>
          <w:rFonts w:ascii="Cambria" w:hAnsi="Cambria"/>
          <w:sz w:val="24"/>
        </w:rPr>
        <w:t xml:space="preserve"> folgende</w:t>
      </w:r>
      <w:del w:id="367" w:author="Evi Breunig" w:date="2019-03-28T23:11:00Z">
        <w:r w:rsidDel="00D0257F">
          <w:rPr>
            <w:rFonts w:ascii="Cambria" w:hAnsi="Cambria"/>
            <w:sz w:val="24"/>
          </w:rPr>
          <w:delText>n</w:delText>
        </w:r>
      </w:del>
      <w:r>
        <w:rPr>
          <w:rFonts w:ascii="Cambria" w:hAnsi="Cambria"/>
          <w:sz w:val="24"/>
        </w:rPr>
        <w:t xml:space="preserve"> </w:t>
      </w:r>
      <w:r w:rsidR="00302CF7">
        <w:rPr>
          <w:rFonts w:ascii="Cambria" w:hAnsi="Cambria"/>
          <w:sz w:val="24"/>
        </w:rPr>
        <w:t xml:space="preserve">relevante </w:t>
      </w:r>
      <w:r>
        <w:rPr>
          <w:rFonts w:ascii="Cambria" w:hAnsi="Cambria"/>
          <w:sz w:val="24"/>
        </w:rPr>
        <w:t>Attribut</w:t>
      </w:r>
      <w:del w:id="368" w:author="Evi Breunig" w:date="2019-03-28T23:11:00Z">
        <w:r w:rsidDel="00D0257F">
          <w:rPr>
            <w:rFonts w:ascii="Cambria" w:hAnsi="Cambria"/>
            <w:sz w:val="24"/>
          </w:rPr>
          <w:delText>en</w:delText>
        </w:r>
      </w:del>
      <w:ins w:id="369" w:author="Evi Breunig" w:date="2019-03-28T23:11:00Z">
        <w:r w:rsidR="00D0257F">
          <w:rPr>
            <w:rFonts w:ascii="Cambria" w:hAnsi="Cambria"/>
            <w:sz w:val="24"/>
          </w:rPr>
          <w:t>e</w:t>
        </w:r>
      </w:ins>
      <w:r w:rsidR="00112DBC">
        <w:rPr>
          <w:rFonts w:ascii="Cambria" w:hAnsi="Cambria"/>
          <w:sz w:val="24"/>
        </w:rPr>
        <w:t>:</w:t>
      </w:r>
    </w:p>
    <w:p w:rsidR="00306492" w:rsidRDefault="00306492" w:rsidP="0047600E">
      <w:pPr>
        <w:rPr>
          <w:rFonts w:ascii="Consolas" w:hAnsi="Consolas" w:cs="Consolas"/>
          <w:color w:val="000000"/>
          <w:sz w:val="19"/>
          <w:szCs w:val="19"/>
          <w:lang w:val="de-DE"/>
        </w:rPr>
      </w:pPr>
    </w:p>
    <w:tbl>
      <w:tblPr>
        <w:tblStyle w:val="Tabellenraster"/>
        <w:tblW w:w="0" w:type="auto"/>
        <w:tblLook w:val="04A0" w:firstRow="1" w:lastRow="0" w:firstColumn="1" w:lastColumn="0" w:noHBand="0" w:noVBand="1"/>
      </w:tblPr>
      <w:tblGrid>
        <w:gridCol w:w="4613"/>
        <w:gridCol w:w="4614"/>
      </w:tblGrid>
      <w:tr w:rsidR="00902004" w:rsidTr="00902004">
        <w:tc>
          <w:tcPr>
            <w:tcW w:w="4613" w:type="dxa"/>
          </w:tcPr>
          <w:p w:rsidR="00902004" w:rsidRPr="00523C8D" w:rsidRDefault="00902004" w:rsidP="00523C8D">
            <w:pPr>
              <w:autoSpaceDE w:val="0"/>
              <w:autoSpaceDN w:val="0"/>
              <w:adjustRightInd w:val="0"/>
              <w:rPr>
                <w:rFonts w:ascii="Consolas" w:hAnsi="Consolas" w:cs="Consolas"/>
                <w:color w:val="000000"/>
                <w:sz w:val="19"/>
                <w:szCs w:val="19"/>
                <w:lang w:val="de-DE"/>
              </w:rPr>
            </w:pP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int</w:t>
            </w:r>
            <w:proofErr w:type="spellEnd"/>
            <w:r>
              <w:rPr>
                <w:rFonts w:ascii="Consolas" w:hAnsi="Consolas" w:cs="Consolas"/>
                <w:color w:val="000000"/>
                <w:sz w:val="19"/>
                <w:szCs w:val="19"/>
                <w:lang w:val="de-DE"/>
              </w:rPr>
              <w:t xml:space="preserve"> Power;</w:t>
            </w:r>
          </w:p>
        </w:tc>
        <w:tc>
          <w:tcPr>
            <w:tcW w:w="4614" w:type="dxa"/>
          </w:tcPr>
          <w:p w:rsidR="00902004" w:rsidRPr="0055099D" w:rsidRDefault="0055099D" w:rsidP="0047600E">
            <w:pPr>
              <w:rPr>
                <w:rFonts w:ascii="Cambria" w:hAnsi="Cambria"/>
                <w:sz w:val="24"/>
              </w:rPr>
            </w:pPr>
            <w:r>
              <w:rPr>
                <w:rFonts w:ascii="Cambria" w:hAnsi="Cambria"/>
                <w:sz w:val="24"/>
              </w:rPr>
              <w:t xml:space="preserve">Ist die </w:t>
            </w:r>
            <w:ins w:id="370" w:author="Evi Breunig" w:date="2019-03-28T23:12:00Z">
              <w:r w:rsidR="00D0257F">
                <w:rPr>
                  <w:rFonts w:ascii="Cambria" w:hAnsi="Cambria"/>
                  <w:sz w:val="24"/>
                </w:rPr>
                <w:t>„</w:t>
              </w:r>
            </w:ins>
            <w:del w:id="371" w:author="Evi Breunig" w:date="2019-03-28T23:12:00Z">
              <w:r w:rsidDel="00D0257F">
                <w:rPr>
                  <w:rFonts w:ascii="Cambria" w:hAnsi="Cambria"/>
                  <w:sz w:val="24"/>
                </w:rPr>
                <w:delText>“</w:delText>
              </w:r>
            </w:del>
            <w:r>
              <w:rPr>
                <w:rFonts w:ascii="Cambria" w:hAnsi="Cambria"/>
                <w:sz w:val="24"/>
              </w:rPr>
              <w:t>Lebensanzahl” eines Projektils</w:t>
            </w:r>
            <w:r w:rsidR="002A333D">
              <w:rPr>
                <w:rFonts w:ascii="Cambria" w:hAnsi="Cambria"/>
                <w:sz w:val="24"/>
              </w:rPr>
              <w:t>.</w:t>
            </w:r>
          </w:p>
        </w:tc>
      </w:tr>
      <w:tr w:rsidR="00902004" w:rsidTr="00902004">
        <w:tc>
          <w:tcPr>
            <w:tcW w:w="4613" w:type="dxa"/>
          </w:tcPr>
          <w:p w:rsidR="00902004" w:rsidRPr="00523C8D" w:rsidRDefault="004F2C96" w:rsidP="00523C8D">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rPr>
              <w:t>p</w:t>
            </w:r>
            <w:proofErr w:type="spellStart"/>
            <w:r w:rsidR="00902004">
              <w:rPr>
                <w:rFonts w:ascii="Consolas" w:hAnsi="Consolas" w:cs="Consolas"/>
                <w:color w:val="0000FF"/>
                <w:sz w:val="19"/>
                <w:szCs w:val="19"/>
                <w:lang w:val="de-DE"/>
              </w:rPr>
              <w:t>ublic</w:t>
            </w:r>
            <w:proofErr w:type="spellEnd"/>
            <w:r w:rsidR="00902004">
              <w:rPr>
                <w:rFonts w:ascii="Consolas" w:hAnsi="Consolas" w:cs="Consolas"/>
                <w:color w:val="000000"/>
                <w:sz w:val="19"/>
                <w:szCs w:val="19"/>
                <w:lang w:val="de-DE"/>
              </w:rPr>
              <w:t xml:space="preserve"> </w:t>
            </w:r>
            <w:proofErr w:type="spellStart"/>
            <w:r w:rsidR="00902004">
              <w:rPr>
                <w:rFonts w:ascii="Consolas" w:hAnsi="Consolas" w:cs="Consolas"/>
                <w:color w:val="0000FF"/>
                <w:sz w:val="19"/>
                <w:szCs w:val="19"/>
                <w:lang w:val="de-DE"/>
              </w:rPr>
              <w:t>int</w:t>
            </w:r>
            <w:proofErr w:type="spellEnd"/>
            <w:r w:rsidR="00902004">
              <w:rPr>
                <w:rFonts w:ascii="Consolas" w:hAnsi="Consolas" w:cs="Consolas"/>
                <w:color w:val="000000"/>
                <w:sz w:val="19"/>
                <w:szCs w:val="19"/>
                <w:lang w:val="de-DE"/>
              </w:rPr>
              <w:t xml:space="preserve"> Damage;</w:t>
            </w:r>
          </w:p>
        </w:tc>
        <w:tc>
          <w:tcPr>
            <w:tcW w:w="4614" w:type="dxa"/>
          </w:tcPr>
          <w:p w:rsidR="00902004" w:rsidRPr="002A333D" w:rsidRDefault="002A333D" w:rsidP="0047600E">
            <w:pPr>
              <w:rPr>
                <w:rFonts w:ascii="Cambria" w:hAnsi="Cambria"/>
                <w:sz w:val="24"/>
              </w:rPr>
            </w:pPr>
            <w:r>
              <w:rPr>
                <w:rFonts w:ascii="Cambria" w:hAnsi="Cambria"/>
                <w:sz w:val="24"/>
              </w:rPr>
              <w:t>Ist der Schaden, welcher auf Kontakt verursacht wird.</w:t>
            </w:r>
          </w:p>
        </w:tc>
      </w:tr>
      <w:tr w:rsidR="00902004" w:rsidTr="00902004">
        <w:tc>
          <w:tcPr>
            <w:tcW w:w="4613" w:type="dxa"/>
          </w:tcPr>
          <w:p w:rsidR="00902004" w:rsidRDefault="00902004" w:rsidP="0047600E">
            <w:pPr>
              <w:rPr>
                <w:rFonts w:ascii="Cambria" w:hAnsi="Cambria"/>
                <w:sz w:val="24"/>
              </w:rPr>
            </w:pPr>
            <w:proofErr w:type="spellStart"/>
            <w:r>
              <w:rPr>
                <w:rFonts w:ascii="Consolas" w:hAnsi="Consolas" w:cs="Consolas"/>
                <w:color w:val="0000FF"/>
                <w:sz w:val="19"/>
                <w:szCs w:val="19"/>
                <w:lang w:val="de-DE"/>
              </w:rPr>
              <w:t>public</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bool</w:t>
            </w:r>
            <w:proofErr w:type="spellEnd"/>
            <w:r>
              <w:rPr>
                <w:rFonts w:ascii="Consolas" w:hAnsi="Consolas" w:cs="Consolas"/>
                <w:color w:val="000000"/>
                <w:sz w:val="19"/>
                <w:szCs w:val="19"/>
                <w:lang w:val="de-DE"/>
              </w:rPr>
              <w:t xml:space="preserve"> </w:t>
            </w:r>
            <w:proofErr w:type="spellStart"/>
            <w:r>
              <w:rPr>
                <w:rFonts w:ascii="Consolas" w:hAnsi="Consolas" w:cs="Consolas"/>
                <w:color w:val="000000"/>
                <w:sz w:val="19"/>
                <w:szCs w:val="19"/>
                <w:lang w:val="de-DE"/>
              </w:rPr>
              <w:t>IsPhasing</w:t>
            </w:r>
            <w:proofErr w:type="spellEnd"/>
            <w:r>
              <w:rPr>
                <w:rFonts w:ascii="Consolas" w:hAnsi="Consolas" w:cs="Consolas"/>
                <w:color w:val="000000"/>
                <w:sz w:val="19"/>
                <w:szCs w:val="19"/>
                <w:lang w:val="de-DE"/>
              </w:rPr>
              <w:t>;</w:t>
            </w:r>
          </w:p>
        </w:tc>
        <w:tc>
          <w:tcPr>
            <w:tcW w:w="4614" w:type="dxa"/>
          </w:tcPr>
          <w:p w:rsidR="00902004" w:rsidRPr="002A333D" w:rsidRDefault="002A333D" w:rsidP="0047600E">
            <w:pPr>
              <w:rPr>
                <w:rFonts w:ascii="Cambria" w:hAnsi="Cambria"/>
                <w:sz w:val="24"/>
              </w:rPr>
            </w:pPr>
            <w:r>
              <w:rPr>
                <w:rFonts w:ascii="Cambria" w:hAnsi="Cambria"/>
                <w:sz w:val="24"/>
              </w:rPr>
              <w:t xml:space="preserve">Besagt, ob ein Projektil </w:t>
            </w:r>
            <w:r w:rsidR="00344C13">
              <w:rPr>
                <w:rFonts w:ascii="Cambria" w:hAnsi="Cambria"/>
                <w:sz w:val="24"/>
              </w:rPr>
              <w:t xml:space="preserve">durch andere </w:t>
            </w:r>
            <w:r w:rsidR="001F5C00">
              <w:rPr>
                <w:rFonts w:ascii="Cambria" w:hAnsi="Cambria"/>
                <w:sz w:val="24"/>
              </w:rPr>
              <w:t xml:space="preserve">logische Objekte </w:t>
            </w:r>
            <w:ins w:id="372" w:author="Evi Breunig" w:date="2019-03-28T23:12:00Z">
              <w:r w:rsidR="00D0257F">
                <w:rPr>
                  <w:rFonts w:ascii="Cambria" w:hAnsi="Cambria"/>
                  <w:sz w:val="24"/>
                </w:rPr>
                <w:t>„</w:t>
              </w:r>
            </w:ins>
            <w:del w:id="373" w:author="Evi Breunig" w:date="2019-03-28T23:12:00Z">
              <w:r w:rsidR="001F5C00" w:rsidDel="00D0257F">
                <w:rPr>
                  <w:rFonts w:ascii="Cambria" w:hAnsi="Cambria"/>
                  <w:sz w:val="24"/>
                </w:rPr>
                <w:delText>“</w:delText>
              </w:r>
            </w:del>
            <w:r w:rsidR="001F5C00">
              <w:rPr>
                <w:rFonts w:ascii="Cambria" w:hAnsi="Cambria"/>
                <w:sz w:val="24"/>
              </w:rPr>
              <w:t xml:space="preserve">durchschwebt”. </w:t>
            </w:r>
            <w:del w:id="374" w:author="Evi Breunig" w:date="2019-03-28T23:12:00Z">
              <w:r w:rsidR="001F5C00" w:rsidDel="00D0257F">
                <w:rPr>
                  <w:rFonts w:ascii="Cambria" w:hAnsi="Cambria"/>
                  <w:sz w:val="24"/>
                </w:rPr>
                <w:delText xml:space="preserve"> </w:delText>
              </w:r>
            </w:del>
            <w:r w:rsidR="001F5C00">
              <w:rPr>
                <w:rFonts w:ascii="Cambria" w:hAnsi="Cambria"/>
                <w:sz w:val="24"/>
              </w:rPr>
              <w:t xml:space="preserve">Ein Schwertschlag kann mehrere Gegner </w:t>
            </w:r>
            <w:r w:rsidR="00B36FEB">
              <w:rPr>
                <w:rFonts w:ascii="Cambria" w:hAnsi="Cambria"/>
                <w:sz w:val="24"/>
              </w:rPr>
              <w:t xml:space="preserve">gleichzeitig </w:t>
            </w:r>
            <w:r w:rsidR="001F5C00">
              <w:rPr>
                <w:rFonts w:ascii="Cambria" w:hAnsi="Cambria"/>
                <w:sz w:val="24"/>
              </w:rPr>
              <w:t>treffen, ein Pfeil nicht.</w:t>
            </w:r>
          </w:p>
        </w:tc>
      </w:tr>
    </w:tbl>
    <w:p w:rsidR="00902004" w:rsidRDefault="00902004" w:rsidP="0047600E">
      <w:pPr>
        <w:rPr>
          <w:rFonts w:ascii="Cambria" w:hAnsi="Cambria"/>
          <w:sz w:val="24"/>
        </w:rPr>
      </w:pPr>
    </w:p>
    <w:p w:rsidR="00C72D82" w:rsidRDefault="009B0A16" w:rsidP="004A27A5">
      <w:pPr>
        <w:rPr>
          <w:rFonts w:ascii="Cambria" w:hAnsi="Cambria"/>
          <w:sz w:val="24"/>
        </w:rPr>
      </w:pPr>
      <w:r w:rsidRPr="00030EAE">
        <w:rPr>
          <w:rFonts w:ascii="Cambria" w:hAnsi="Cambria"/>
          <w:sz w:val="24"/>
        </w:rPr>
        <w:t xml:space="preserve">Bei </w:t>
      </w:r>
      <w:r w:rsidR="00D2737F">
        <w:rPr>
          <w:rFonts w:ascii="Cambria" w:hAnsi="Cambria"/>
          <w:sz w:val="24"/>
        </w:rPr>
        <w:t>l</w:t>
      </w:r>
      <w:r w:rsidRPr="00030EAE">
        <w:rPr>
          <w:rFonts w:ascii="Cambria" w:hAnsi="Cambria"/>
          <w:sz w:val="24"/>
        </w:rPr>
        <w:t xml:space="preserve">ogischen </w:t>
      </w:r>
      <w:r w:rsidR="00030EAE">
        <w:rPr>
          <w:rFonts w:ascii="Cambria" w:hAnsi="Cambria"/>
          <w:sz w:val="24"/>
        </w:rPr>
        <w:t>Responses unterscheidet man zwischen den folgenden:</w:t>
      </w:r>
    </w:p>
    <w:p w:rsidR="009E11CC" w:rsidRDefault="009E11CC" w:rsidP="004A27A5">
      <w:pPr>
        <w:rPr>
          <w:rFonts w:ascii="Cambria" w:hAnsi="Cambria"/>
          <w:sz w:val="24"/>
        </w:rPr>
      </w:pPr>
      <w:r>
        <w:rPr>
          <w:rFonts w:ascii="Cambria" w:hAnsi="Cambria"/>
          <w:sz w:val="24"/>
        </w:rPr>
        <w:t>//HIER UNBEDINGT BILDER</w:t>
      </w:r>
    </w:p>
    <w:p w:rsidR="001F0FAB" w:rsidRDefault="001F0FAB" w:rsidP="001F0FAB">
      <w:pPr>
        <w:pStyle w:val="berschrift5"/>
        <w:rPr>
          <w:rFonts w:asciiTheme="minorHAnsi" w:hAnsiTheme="minorHAnsi" w:cstheme="minorHAnsi"/>
          <w:b/>
          <w:color w:val="auto"/>
        </w:rPr>
      </w:pPr>
      <w:r>
        <w:rPr>
          <w:rFonts w:asciiTheme="minorHAnsi" w:hAnsiTheme="minorHAnsi" w:cstheme="minorHAnsi"/>
          <w:b/>
          <w:color w:val="auto"/>
        </w:rPr>
        <w:t>Das Schadensystem</w:t>
      </w:r>
    </w:p>
    <w:p w:rsidR="001F0FAB" w:rsidRPr="001F0FAB" w:rsidRDefault="00830DAE" w:rsidP="001F0FAB">
      <w:r>
        <w:t xml:space="preserve">//Hier die Ideen hinter den </w:t>
      </w:r>
      <w:proofErr w:type="spellStart"/>
      <w:r>
        <w:t>berechnungen</w:t>
      </w:r>
      <w:proofErr w:type="spellEnd"/>
      <w:r>
        <w:t xml:space="preserve"> erklären</w:t>
      </w:r>
    </w:p>
    <w:p w:rsidR="00C72D82" w:rsidRDefault="00C72D82" w:rsidP="00C72D82">
      <w:pPr>
        <w:pStyle w:val="berschrift5"/>
        <w:rPr>
          <w:rFonts w:asciiTheme="minorHAnsi" w:hAnsiTheme="minorHAnsi" w:cstheme="minorHAnsi"/>
          <w:b/>
          <w:color w:val="auto"/>
        </w:rPr>
      </w:pPr>
      <w:r>
        <w:rPr>
          <w:rFonts w:asciiTheme="minorHAnsi" w:hAnsiTheme="minorHAnsi" w:cstheme="minorHAnsi"/>
          <w:b/>
          <w:color w:val="auto"/>
        </w:rPr>
        <w:t>Projektil auf Projektil</w:t>
      </w:r>
    </w:p>
    <w:p w:rsidR="00C72D82" w:rsidRPr="00B14BD4" w:rsidRDefault="00AA2D20" w:rsidP="00C72D82">
      <w:pPr>
        <w:rPr>
          <w:rFonts w:ascii="Cambria" w:hAnsi="Cambria"/>
          <w:sz w:val="24"/>
        </w:rPr>
      </w:pPr>
      <w:r w:rsidRPr="00B14BD4">
        <w:rPr>
          <w:rFonts w:ascii="Cambria" w:hAnsi="Cambria"/>
          <w:sz w:val="24"/>
        </w:rPr>
        <w:t xml:space="preserve">Kollidiert ein Projektil mit einem anderen Projektil, sollen diese sich </w:t>
      </w:r>
      <w:r w:rsidR="009931CD">
        <w:rPr>
          <w:rFonts w:ascii="Cambria" w:hAnsi="Cambria"/>
          <w:sz w:val="24"/>
        </w:rPr>
        <w:t xml:space="preserve">gegenseitig </w:t>
      </w:r>
      <w:r w:rsidRPr="00B14BD4">
        <w:rPr>
          <w:rFonts w:ascii="Cambria" w:hAnsi="Cambria"/>
          <w:sz w:val="24"/>
        </w:rPr>
        <w:t>beeinflussen.</w:t>
      </w:r>
    </w:p>
    <w:p w:rsidR="00C72D82" w:rsidRPr="00871052" w:rsidRDefault="00C72D82" w:rsidP="00C72D82">
      <w:pPr>
        <w:pStyle w:val="berschrift5"/>
        <w:rPr>
          <w:b/>
        </w:rPr>
      </w:pPr>
      <w:r>
        <w:rPr>
          <w:rFonts w:asciiTheme="minorHAnsi" w:hAnsiTheme="minorHAnsi" w:cstheme="minorHAnsi"/>
          <w:b/>
          <w:color w:val="auto"/>
        </w:rPr>
        <w:t>Projektil auf Leben</w:t>
      </w:r>
    </w:p>
    <w:p w:rsidR="00C72D82" w:rsidRDefault="00690F15" w:rsidP="00C72D82">
      <w:pPr>
        <w:rPr>
          <w:rFonts w:ascii="Cambria" w:hAnsi="Cambria"/>
          <w:sz w:val="24"/>
        </w:rPr>
      </w:pPr>
      <w:r w:rsidRPr="00690F15">
        <w:rPr>
          <w:rFonts w:ascii="Cambria" w:hAnsi="Cambria"/>
          <w:sz w:val="24"/>
        </w:rPr>
        <w:t>Kollid</w:t>
      </w:r>
      <w:r>
        <w:rPr>
          <w:rFonts w:ascii="Cambria" w:hAnsi="Cambria"/>
          <w:sz w:val="24"/>
        </w:rPr>
        <w:t xml:space="preserve">iert ein Projektil mit einem </w:t>
      </w:r>
      <w:ins w:id="375" w:author="Evi Breunig" w:date="2019-03-28T23:12:00Z">
        <w:r w:rsidR="00D0257F">
          <w:rPr>
            <w:rFonts w:ascii="Cambria" w:hAnsi="Cambria"/>
            <w:sz w:val="24"/>
          </w:rPr>
          <w:t>„</w:t>
        </w:r>
      </w:ins>
      <w:del w:id="376" w:author="Evi Breunig" w:date="2019-03-28T23:12:00Z">
        <w:r w:rsidR="00F00A2F" w:rsidDel="00D0257F">
          <w:rPr>
            <w:rFonts w:ascii="Cambria" w:hAnsi="Cambria"/>
            <w:sz w:val="24"/>
          </w:rPr>
          <w:delText>“</w:delText>
        </w:r>
      </w:del>
      <w:r w:rsidR="00F00A2F">
        <w:rPr>
          <w:rFonts w:ascii="Cambria" w:hAnsi="Cambria"/>
          <w:sz w:val="24"/>
        </w:rPr>
        <w:t>lebend</w:t>
      </w:r>
      <w:r w:rsidR="002728A0">
        <w:rPr>
          <w:rFonts w:ascii="Cambria" w:hAnsi="Cambria"/>
          <w:sz w:val="24"/>
          <w:lang/>
        </w:rPr>
        <w:t>em</w:t>
      </w:r>
      <w:r w:rsidR="00F00A2F">
        <w:rPr>
          <w:rFonts w:ascii="Cambria" w:hAnsi="Cambria"/>
          <w:sz w:val="24"/>
        </w:rPr>
        <w:t>” Objekt (Held, Gegner), soll dieses Schaden nehmen.</w:t>
      </w:r>
    </w:p>
    <w:p w:rsidR="009746D0" w:rsidRDefault="00E02676" w:rsidP="00C72D82">
      <w:pPr>
        <w:rPr>
          <w:rFonts w:ascii="Cambria" w:hAnsi="Cambria"/>
          <w:sz w:val="24"/>
        </w:rPr>
      </w:pPr>
      <w:r>
        <w:rPr>
          <w:rFonts w:ascii="Cambria" w:hAnsi="Cambria"/>
          <w:sz w:val="24"/>
        </w:rPr>
        <w:t>Das Projektil versucht so viel Schaden</w:t>
      </w:r>
      <w:del w:id="377" w:author="Evi Breunig" w:date="2019-03-28T23:12:00Z">
        <w:r w:rsidDel="00D0257F">
          <w:rPr>
            <w:rFonts w:ascii="Cambria" w:hAnsi="Cambria"/>
            <w:sz w:val="24"/>
          </w:rPr>
          <w:delText xml:space="preserve"> zu machen</w:delText>
        </w:r>
      </w:del>
      <w:r>
        <w:rPr>
          <w:rFonts w:ascii="Cambria" w:hAnsi="Cambria"/>
          <w:sz w:val="24"/>
        </w:rPr>
        <w:t xml:space="preserve"> wie möglich</w:t>
      </w:r>
      <w:r w:rsidR="009746D0">
        <w:rPr>
          <w:rFonts w:ascii="Cambria" w:hAnsi="Cambria"/>
          <w:sz w:val="24"/>
        </w:rPr>
        <w:t>:</w:t>
      </w:r>
    </w:p>
    <w:p w:rsidR="00E02676" w:rsidRDefault="00E74585" w:rsidP="00C72D82">
      <w:pPr>
        <w:rPr>
          <w:rFonts w:ascii="Cambria" w:hAnsi="Cambria"/>
          <w:sz w:val="24"/>
        </w:rPr>
      </w:pPr>
      <w:r>
        <w:rPr>
          <w:rFonts w:ascii="Cambria" w:hAnsi="Cambria"/>
          <w:sz w:val="24"/>
        </w:rPr>
        <w:t xml:space="preserve">Wenn </w:t>
      </w:r>
      <w:r w:rsidRPr="00D0257F">
        <w:rPr>
          <w:rStyle w:val="CodeCoolZchn"/>
          <w:rPrChange w:id="378" w:author="Evi Breunig" w:date="2019-03-28T23:13:00Z">
            <w:rPr>
              <w:rFonts w:ascii="Cambria" w:hAnsi="Cambria"/>
              <w:sz w:val="24"/>
            </w:rPr>
          </w:rPrChange>
        </w:rPr>
        <w:t>Damag</w:t>
      </w:r>
      <w:r>
        <w:rPr>
          <w:rFonts w:ascii="Cambria" w:hAnsi="Cambria"/>
          <w:sz w:val="24"/>
        </w:rPr>
        <w:t xml:space="preserve">e kleiner ist als </w:t>
      </w:r>
      <w:r w:rsidRPr="00BE3869">
        <w:rPr>
          <w:rStyle w:val="CodeCoolZchn"/>
        </w:rPr>
        <w:t>Power</w:t>
      </w:r>
      <w:r>
        <w:rPr>
          <w:rFonts w:ascii="Cambria" w:hAnsi="Cambria"/>
          <w:sz w:val="24"/>
        </w:rPr>
        <w:t>, hat das Projektil genug Kraft</w:t>
      </w:r>
      <w:ins w:id="379" w:author="Evi Breunig" w:date="2019-03-28T23:13:00Z">
        <w:r w:rsidR="00D0257F">
          <w:rPr>
            <w:rFonts w:ascii="Cambria" w:hAnsi="Cambria"/>
            <w:sz w:val="24"/>
          </w:rPr>
          <w:t>,</w:t>
        </w:r>
      </w:ins>
      <w:r>
        <w:rPr>
          <w:rFonts w:ascii="Cambria" w:hAnsi="Cambria"/>
          <w:sz w:val="24"/>
        </w:rPr>
        <w:t xml:space="preserve"> um den vollen Schaden </w:t>
      </w:r>
      <w:ins w:id="380" w:author="Evi Breunig" w:date="2019-03-28T23:13:00Z">
        <w:r w:rsidR="00D0257F">
          <w:rPr>
            <w:rFonts w:ascii="Cambria" w:hAnsi="Cambria"/>
            <w:sz w:val="24"/>
          </w:rPr>
          <w:t>anzurichten</w:t>
        </w:r>
      </w:ins>
      <w:del w:id="381" w:author="Evi Breunig" w:date="2019-03-28T23:13:00Z">
        <w:r w:rsidDel="00D0257F">
          <w:rPr>
            <w:rFonts w:ascii="Cambria" w:hAnsi="Cambria"/>
            <w:sz w:val="24"/>
          </w:rPr>
          <w:delText>zu machen</w:delText>
        </w:r>
      </w:del>
      <w:r>
        <w:rPr>
          <w:rFonts w:ascii="Cambria" w:hAnsi="Cambria"/>
          <w:sz w:val="24"/>
        </w:rPr>
        <w:t>.</w:t>
      </w:r>
      <w:r w:rsidR="00C364BF">
        <w:rPr>
          <w:rFonts w:ascii="Cambria" w:hAnsi="Cambria"/>
          <w:sz w:val="24"/>
        </w:rPr>
        <w:t xml:space="preserve"> Dabei nimmt die Target </w:t>
      </w:r>
      <w:proofErr w:type="spellStart"/>
      <w:r w:rsidR="00C364BF" w:rsidRPr="009D1D06">
        <w:rPr>
          <w:rStyle w:val="CodeCoolZchn"/>
        </w:rPr>
        <w:t>HealthComponent</w:t>
      </w:r>
      <w:proofErr w:type="spellEnd"/>
      <w:r w:rsidR="00C364BF">
        <w:rPr>
          <w:rFonts w:ascii="Cambria" w:hAnsi="Cambria"/>
          <w:sz w:val="24"/>
        </w:rPr>
        <w:t xml:space="preserve"> den vollen </w:t>
      </w:r>
      <w:r w:rsidR="00C364BF" w:rsidRPr="009D1D06">
        <w:rPr>
          <w:rStyle w:val="CodeCoolZchn"/>
        </w:rPr>
        <w:t>Damage</w:t>
      </w:r>
      <w:r w:rsidR="009746D0">
        <w:rPr>
          <w:rFonts w:ascii="Cambria" w:hAnsi="Cambria"/>
          <w:sz w:val="24"/>
        </w:rPr>
        <w:t xml:space="preserve"> vom </w:t>
      </w:r>
      <w:r w:rsidR="00AA7CF4">
        <w:rPr>
          <w:rFonts w:ascii="Cambria" w:hAnsi="Cambria"/>
          <w:sz w:val="24"/>
        </w:rPr>
        <w:t>Actor</w:t>
      </w:r>
      <w:r w:rsidR="00C364BF">
        <w:rPr>
          <w:rFonts w:ascii="Cambria" w:hAnsi="Cambria"/>
          <w:sz w:val="24"/>
        </w:rPr>
        <w:t xml:space="preserve"> als Schaden.</w:t>
      </w:r>
    </w:p>
    <w:p w:rsidR="009746D0" w:rsidRPr="00690F15" w:rsidRDefault="009746D0" w:rsidP="00C72D82">
      <w:pPr>
        <w:rPr>
          <w:rFonts w:ascii="Cambria" w:hAnsi="Cambria"/>
          <w:sz w:val="24"/>
        </w:rPr>
      </w:pPr>
      <w:r>
        <w:rPr>
          <w:rFonts w:ascii="Cambria" w:hAnsi="Cambria"/>
          <w:sz w:val="24"/>
        </w:rPr>
        <w:lastRenderedPageBreak/>
        <w:t>Ist</w:t>
      </w:r>
      <w:r w:rsidR="00EC2B9A">
        <w:rPr>
          <w:rFonts w:ascii="Cambria" w:hAnsi="Cambria"/>
          <w:sz w:val="24"/>
        </w:rPr>
        <w:t xml:space="preserve"> </w:t>
      </w:r>
      <w:r w:rsidR="00EC2B9A" w:rsidRPr="00CE5693">
        <w:rPr>
          <w:rStyle w:val="CodeCoolZchn"/>
        </w:rPr>
        <w:t>Power</w:t>
      </w:r>
      <w:r w:rsidR="00EC2B9A">
        <w:rPr>
          <w:rFonts w:ascii="Cambria" w:hAnsi="Cambria"/>
          <w:sz w:val="24"/>
        </w:rPr>
        <w:t xml:space="preserve"> kleiner als </w:t>
      </w:r>
      <w:r w:rsidR="00EC2B9A" w:rsidRPr="00CE5693">
        <w:rPr>
          <w:rStyle w:val="CodeCoolZchn"/>
        </w:rPr>
        <w:t>Damage</w:t>
      </w:r>
      <w:r w:rsidR="00EC2B9A">
        <w:rPr>
          <w:rFonts w:ascii="Cambria" w:hAnsi="Cambria"/>
          <w:sz w:val="24"/>
        </w:rPr>
        <w:t>, hat das Projektil nicht genug Kraft</w:t>
      </w:r>
      <w:ins w:id="382" w:author="Evi Breunig" w:date="2019-03-28T23:13:00Z">
        <w:r w:rsidR="00D0257F">
          <w:rPr>
            <w:rFonts w:ascii="Cambria" w:hAnsi="Cambria"/>
            <w:sz w:val="24"/>
          </w:rPr>
          <w:t>,</w:t>
        </w:r>
      </w:ins>
      <w:r w:rsidR="00EC2B9A">
        <w:rPr>
          <w:rFonts w:ascii="Cambria" w:hAnsi="Cambria"/>
          <w:sz w:val="24"/>
        </w:rPr>
        <w:t xml:space="preserve"> um den vollen Schaden </w:t>
      </w:r>
      <w:del w:id="383" w:author="Evi Breunig" w:date="2019-03-28T23:13:00Z">
        <w:r w:rsidR="00EC2B9A" w:rsidDel="00D0257F">
          <w:rPr>
            <w:rFonts w:ascii="Cambria" w:hAnsi="Cambria"/>
            <w:sz w:val="24"/>
          </w:rPr>
          <w:delText>zu machen</w:delText>
        </w:r>
      </w:del>
      <w:ins w:id="384" w:author="Evi Breunig" w:date="2019-03-28T23:13:00Z">
        <w:r w:rsidR="00D0257F">
          <w:rPr>
            <w:rFonts w:ascii="Cambria" w:hAnsi="Cambria"/>
            <w:sz w:val="24"/>
          </w:rPr>
          <w:t>anzuri</w:t>
        </w:r>
      </w:ins>
      <w:ins w:id="385" w:author="Evi Breunig" w:date="2019-03-28T23:14:00Z">
        <w:r w:rsidR="00D0257F">
          <w:rPr>
            <w:rFonts w:ascii="Cambria" w:hAnsi="Cambria"/>
            <w:sz w:val="24"/>
          </w:rPr>
          <w:t>chten</w:t>
        </w:r>
      </w:ins>
      <w:r w:rsidR="00EC2B9A">
        <w:rPr>
          <w:rFonts w:ascii="Cambria" w:hAnsi="Cambria"/>
          <w:sz w:val="24"/>
        </w:rPr>
        <w:t>. Deswegen nimmt d</w:t>
      </w:r>
      <w:r w:rsidR="00CE5693">
        <w:rPr>
          <w:rFonts w:ascii="Cambria" w:hAnsi="Cambria"/>
          <w:sz w:val="24"/>
        </w:rPr>
        <w:t>as</w:t>
      </w:r>
      <w:r w:rsidR="00EC2B9A">
        <w:rPr>
          <w:rFonts w:ascii="Cambria" w:hAnsi="Cambria"/>
          <w:sz w:val="24"/>
        </w:rPr>
        <w:t xml:space="preserve"> Target </w:t>
      </w:r>
      <w:r w:rsidR="00CE5693">
        <w:rPr>
          <w:rFonts w:ascii="Cambria" w:hAnsi="Cambria"/>
          <w:sz w:val="24"/>
        </w:rPr>
        <w:t xml:space="preserve">nur </w:t>
      </w:r>
      <w:r w:rsidR="00EC2B9A">
        <w:rPr>
          <w:rFonts w:ascii="Cambria" w:hAnsi="Cambria"/>
          <w:sz w:val="24"/>
        </w:rPr>
        <w:t xml:space="preserve">die übrige Power vom </w:t>
      </w:r>
      <w:r w:rsidR="00AA7CF4">
        <w:rPr>
          <w:rFonts w:ascii="Cambria" w:hAnsi="Cambria"/>
          <w:sz w:val="24"/>
        </w:rPr>
        <w:t>Actor</w:t>
      </w:r>
      <w:r w:rsidR="00EC2B9A">
        <w:rPr>
          <w:rFonts w:ascii="Cambria" w:hAnsi="Cambria"/>
          <w:sz w:val="24"/>
        </w:rPr>
        <w:t xml:space="preserve"> als Schaden.</w:t>
      </w:r>
    </w:p>
    <w:p w:rsidR="00C72D82" w:rsidRDefault="00C64544" w:rsidP="004A27A5">
      <w:pPr>
        <w:rPr>
          <w:rFonts w:ascii="Cambria" w:hAnsi="Cambria"/>
          <w:sz w:val="24"/>
        </w:rPr>
      </w:pPr>
      <w:r>
        <w:rPr>
          <w:rFonts w:ascii="Cambria" w:hAnsi="Cambria"/>
          <w:sz w:val="24"/>
        </w:rPr>
        <w:t>Das Projektil verliert so</w:t>
      </w:r>
      <w:r w:rsidR="00E932F2">
        <w:rPr>
          <w:rFonts w:ascii="Cambria" w:hAnsi="Cambria"/>
          <w:sz w:val="24"/>
          <w:lang/>
        </w:rPr>
        <w:t xml:space="preserve"> </w:t>
      </w:r>
      <w:r>
        <w:rPr>
          <w:rFonts w:ascii="Cambria" w:hAnsi="Cambria"/>
          <w:sz w:val="24"/>
        </w:rPr>
        <w:t xml:space="preserve">viel an </w:t>
      </w:r>
      <w:r w:rsidRPr="00BE3869">
        <w:rPr>
          <w:rStyle w:val="CodeCoolZchn"/>
        </w:rPr>
        <w:t>Power</w:t>
      </w:r>
      <w:r>
        <w:rPr>
          <w:rFonts w:ascii="Cambria" w:hAnsi="Cambria"/>
          <w:sz w:val="24"/>
        </w:rPr>
        <w:t>, wie es Schaden gemacht hat. Dabei kann es nicht mehr Schaden machen, als das Target</w:t>
      </w:r>
      <w:r w:rsidR="006641A7">
        <w:rPr>
          <w:rFonts w:ascii="Cambria" w:hAnsi="Cambria"/>
          <w:sz w:val="24"/>
        </w:rPr>
        <w:t xml:space="preserve"> an Leben </w:t>
      </w:r>
      <w:proofErr w:type="gramStart"/>
      <w:r w:rsidR="006641A7">
        <w:rPr>
          <w:rFonts w:ascii="Cambria" w:hAnsi="Cambria"/>
          <w:sz w:val="24"/>
        </w:rPr>
        <w:t>übrig hat</w:t>
      </w:r>
      <w:proofErr w:type="gramEnd"/>
      <w:r w:rsidR="006641A7">
        <w:rPr>
          <w:rFonts w:ascii="Cambria" w:hAnsi="Cambria"/>
          <w:sz w:val="24"/>
        </w:rPr>
        <w:t>.</w:t>
      </w:r>
    </w:p>
    <w:p w:rsidR="00D12DA4" w:rsidRPr="00030EAE" w:rsidRDefault="00D12DA4" w:rsidP="004A27A5">
      <w:pPr>
        <w:rPr>
          <w:rFonts w:ascii="Cambria" w:hAnsi="Cambria"/>
          <w:sz w:val="24"/>
        </w:rPr>
      </w:pPr>
      <w:r>
        <w:rPr>
          <w:rFonts w:ascii="Cambria" w:hAnsi="Cambria"/>
          <w:sz w:val="24"/>
        </w:rPr>
        <w:t xml:space="preserve">//Berechnungen zum </w:t>
      </w:r>
      <w:proofErr w:type="spellStart"/>
      <w:r>
        <w:rPr>
          <w:rFonts w:ascii="Cambria" w:hAnsi="Cambria"/>
          <w:sz w:val="24"/>
        </w:rPr>
        <w:t>erklären</w:t>
      </w:r>
      <w:proofErr w:type="spellEnd"/>
      <w:r>
        <w:rPr>
          <w:rFonts w:ascii="Cambria" w:hAnsi="Cambria"/>
          <w:sz w:val="24"/>
        </w:rPr>
        <w:t>?</w:t>
      </w:r>
    </w:p>
    <w:p w:rsidR="006C5C00" w:rsidRDefault="006C5C00" w:rsidP="006C5C00">
      <w:pPr>
        <w:pStyle w:val="berschrift2"/>
      </w:pPr>
      <w:r w:rsidRPr="006C5C00">
        <w:t>Levelgeneration</w:t>
      </w:r>
    </w:p>
    <w:p w:rsidR="00AD1F8F" w:rsidRPr="00C72C66" w:rsidRDefault="00C72C66" w:rsidP="00AD1F8F">
      <w:pPr>
        <w:pStyle w:val="CopyFirstPara"/>
      </w:pPr>
      <w:r>
        <w:t xml:space="preserve">Ein Markenzeichen vom </w:t>
      </w:r>
      <w:proofErr w:type="spellStart"/>
      <w:r>
        <w:t>Roguelike</w:t>
      </w:r>
      <w:proofErr w:type="spellEnd"/>
      <w:ins w:id="386" w:author="Evi Breunig" w:date="2019-03-28T23:14:00Z">
        <w:r w:rsidR="00D0257F">
          <w:t>-</w:t>
        </w:r>
      </w:ins>
      <w:del w:id="387" w:author="Evi Breunig" w:date="2019-03-28T23:14:00Z">
        <w:r w:rsidDel="00D0257F">
          <w:delText xml:space="preserve"> </w:delText>
        </w:r>
      </w:del>
      <w:r>
        <w:t>Genre ist die pro</w:t>
      </w:r>
      <w:ins w:id="388" w:author="Evi Breunig" w:date="2019-03-28T23:14:00Z">
        <w:r w:rsidR="00D0257F">
          <w:t>z</w:t>
        </w:r>
      </w:ins>
      <w:del w:id="389" w:author="Evi Breunig" w:date="2019-03-28T23:14:00Z">
        <w:r w:rsidDel="00D0257F">
          <w:delText>c</w:delText>
        </w:r>
      </w:del>
      <w:r w:rsidR="00B619AD">
        <w:t>e</w:t>
      </w:r>
      <w:r>
        <w:t>d</w:t>
      </w:r>
      <w:r w:rsidR="00B619AD">
        <w:t>u</w:t>
      </w:r>
      <w:r>
        <w:t>rale Levelgeneration</w:t>
      </w:r>
      <w:r w:rsidR="006767AF">
        <w:t xml:space="preserve">. Es gibt viele Algorithmen für das </w:t>
      </w:r>
      <w:ins w:id="390" w:author="Evi Breunig" w:date="2019-03-28T23:14:00Z">
        <w:r w:rsidR="00D0257F">
          <w:t>G</w:t>
        </w:r>
      </w:ins>
      <w:del w:id="391" w:author="Evi Breunig" w:date="2019-03-28T23:14:00Z">
        <w:r w:rsidR="006767AF" w:rsidDel="00D0257F">
          <w:delText>g</w:delText>
        </w:r>
      </w:del>
      <w:r w:rsidR="006767AF">
        <w:t>enerieren von zufälligen Leveln</w:t>
      </w:r>
      <w:r w:rsidR="00871D07">
        <w:t>.</w:t>
      </w:r>
      <w:r w:rsidR="00B619AD">
        <w:t xml:space="preserve"> </w:t>
      </w:r>
      <w:r w:rsidR="00871D07">
        <w:t>E</w:t>
      </w:r>
      <w:r w:rsidR="00B619AD">
        <w:t>ines der einfachsten</w:t>
      </w:r>
      <w:r w:rsidR="00871D07">
        <w:t xml:space="preserve"> ist </w:t>
      </w:r>
      <w:proofErr w:type="spellStart"/>
      <w:r w:rsidR="00871D07">
        <w:t>Cellular</w:t>
      </w:r>
      <w:proofErr w:type="spellEnd"/>
      <w:r w:rsidR="00871D07">
        <w:t xml:space="preserve"> </w:t>
      </w:r>
      <w:proofErr w:type="spellStart"/>
      <w:r w:rsidR="00871D07">
        <w:t>Automata</w:t>
      </w:r>
      <w:proofErr w:type="spellEnd"/>
      <w:r w:rsidR="00871D07">
        <w:t xml:space="preserve">, </w:t>
      </w:r>
      <w:ins w:id="392" w:author="Evi Breunig" w:date="2019-03-28T23:15:00Z">
        <w:r w:rsidR="00D0257F">
          <w:t>d</w:t>
        </w:r>
      </w:ins>
      <w:del w:id="393" w:author="Evi Breunig" w:date="2019-03-28T23:15:00Z">
        <w:r w:rsidR="00871D07" w:rsidDel="00D0257F">
          <w:delText>w</w:delText>
        </w:r>
      </w:del>
      <w:r w:rsidR="00871D07">
        <w:t>as sehr anschauliche Ergebnisse liefert.</w:t>
      </w:r>
    </w:p>
    <w:p w:rsidR="00255F84" w:rsidRDefault="006C5C00" w:rsidP="009413A7">
      <w:pPr>
        <w:pStyle w:val="berschrift3"/>
      </w:pPr>
      <w:proofErr w:type="spellStart"/>
      <w:r>
        <w:t>Cellular</w:t>
      </w:r>
      <w:proofErr w:type="spellEnd"/>
      <w:r>
        <w:t xml:space="preserve"> </w:t>
      </w:r>
      <w:proofErr w:type="spellStart"/>
      <w:r>
        <w:t>Automata</w:t>
      </w:r>
      <w:proofErr w:type="spellEnd"/>
    </w:p>
    <w:p w:rsidR="004444DB" w:rsidRDefault="005A57DF" w:rsidP="009413A7">
      <w:pPr>
        <w:pStyle w:val="CopyFirstPara"/>
      </w:pPr>
      <w:r>
        <w:t xml:space="preserve">In </w:t>
      </w:r>
      <w:proofErr w:type="spellStart"/>
      <w:r>
        <w:t>Cellular</w:t>
      </w:r>
      <w:proofErr w:type="spellEnd"/>
      <w:r>
        <w:t xml:space="preserve"> </w:t>
      </w:r>
      <w:proofErr w:type="spellStart"/>
      <w:r>
        <w:t>Automata</w:t>
      </w:r>
      <w:proofErr w:type="spellEnd"/>
      <w:r>
        <w:t xml:space="preserve"> agiert jede Zelle selbstständig, abhängig von </w:t>
      </w:r>
      <w:r w:rsidR="00CF55F2">
        <w:t>ihrer</w:t>
      </w:r>
      <w:r>
        <w:t xml:space="preserve"> Umgebung.</w:t>
      </w:r>
      <w:r w:rsidR="007B51CE">
        <w:t xml:space="preserve"> Die Zellen befinden sich in einem Gitter</w:t>
      </w:r>
      <w:r w:rsidR="00B37B51">
        <w:t xml:space="preserve"> und beginnen in einem zufälligen Startzustand.</w:t>
      </w:r>
      <w:r w:rsidR="00C74E5F">
        <w:t xml:space="preserve"> Das System durc</w:t>
      </w:r>
      <w:ins w:id="394" w:author="Evi Breunig" w:date="2019-03-28T23:15:00Z">
        <w:r w:rsidR="00D0257F">
          <w:t>hläuft</w:t>
        </w:r>
      </w:ins>
      <w:del w:id="395" w:author="Evi Breunig" w:date="2019-03-28T23:15:00Z">
        <w:r w:rsidR="00C74E5F" w:rsidDel="00D0257F">
          <w:delText>hgeht</w:delText>
        </w:r>
      </w:del>
      <w:r w:rsidR="00C74E5F">
        <w:t xml:space="preserve"> dann mehrere Generationen, wo die Regeln </w:t>
      </w:r>
      <w:r w:rsidR="00EE0BD7">
        <w:t>angewendet werden.</w:t>
      </w:r>
    </w:p>
    <w:p w:rsidR="009D24EB" w:rsidRDefault="009D24EB" w:rsidP="009D24EB">
      <w:pPr>
        <w:pStyle w:val="CopyFirstPara"/>
      </w:pPr>
      <w:r>
        <w:t>Eines der bekanntesten Systeme ist „</w:t>
      </w:r>
      <w:proofErr w:type="spellStart"/>
      <w:r>
        <w:t>Conway’s</w:t>
      </w:r>
      <w:proofErr w:type="spellEnd"/>
      <w:r>
        <w:t xml:space="preserve"> Game </w:t>
      </w:r>
      <w:proofErr w:type="spellStart"/>
      <w:r>
        <w:t>of</w:t>
      </w:r>
      <w:proofErr w:type="spellEnd"/>
      <w:r>
        <w:t xml:space="preserve"> Life“.</w:t>
      </w:r>
    </w:p>
    <w:p w:rsidR="004444DB" w:rsidRDefault="004444DB" w:rsidP="009413A7">
      <w:pPr>
        <w:pStyle w:val="CopyFirstPara"/>
      </w:pPr>
    </w:p>
    <w:p w:rsidR="00E21673" w:rsidRDefault="0063054C" w:rsidP="009413A7">
      <w:pPr>
        <w:pStyle w:val="CopyFirstPara"/>
      </w:pPr>
      <w:r>
        <w:t xml:space="preserve">Eine Zelle bestimmt </w:t>
      </w:r>
      <w:r w:rsidR="00D72AAE">
        <w:t>ihren</w:t>
      </w:r>
      <w:r>
        <w:t xml:space="preserve"> Inhalt</w:t>
      </w:r>
      <w:r w:rsidR="00D72AAE">
        <w:t xml:space="preserve"> </w:t>
      </w:r>
      <w:r w:rsidR="00D72AAE" w:rsidRPr="00683AF8">
        <w:rPr>
          <w:highlight w:val="yellow"/>
          <w:rPrChange w:id="396" w:author="Evi Breunig" w:date="2019-03-28T23:16:00Z">
            <w:rPr/>
          </w:rPrChange>
        </w:rPr>
        <w:t>laut</w:t>
      </w:r>
      <w:r w:rsidR="00D72AAE">
        <w:t xml:space="preserve"> ihrer Nachbarn</w:t>
      </w:r>
      <w:ins w:id="397" w:author="Evi Breunig" w:date="2019-03-28T23:16:00Z">
        <w:r w:rsidR="00683AF8">
          <w:t xml:space="preserve"> </w:t>
        </w:r>
        <w:r w:rsidR="00683AF8" w:rsidRPr="00683AF8">
          <w:rPr>
            <w:highlight w:val="yellow"/>
            <w:rPrChange w:id="398" w:author="Evi Breunig" w:date="2019-03-28T23:16:00Z">
              <w:rPr/>
            </w:rPrChange>
          </w:rPr>
          <w:t>unklar</w:t>
        </w:r>
      </w:ins>
      <w:r w:rsidR="00D72AAE">
        <w:t>.</w:t>
      </w:r>
      <w:r w:rsidR="00FA4BA2">
        <w:t xml:space="preserve"> Die Regeln, </w:t>
      </w:r>
      <w:ins w:id="399" w:author="Evi Breunig" w:date="2019-03-28T23:17:00Z">
        <w:r w:rsidR="00683AF8">
          <w:t>nach denen</w:t>
        </w:r>
      </w:ins>
      <w:del w:id="400" w:author="Evi Breunig" w:date="2019-03-28T23:17:00Z">
        <w:r w:rsidR="00FA4BA2" w:rsidDel="00683AF8">
          <w:delText>wodurch</w:delText>
        </w:r>
      </w:del>
      <w:r w:rsidR="00FA4BA2">
        <w:t xml:space="preserve"> </w:t>
      </w:r>
      <w:r w:rsidR="003165B5">
        <w:t xml:space="preserve">eine Zelle </w:t>
      </w:r>
      <w:ins w:id="401" w:author="Evi Breunig" w:date="2019-03-28T23:17:00Z">
        <w:r w:rsidR="00683AF8">
          <w:t>ihren</w:t>
        </w:r>
      </w:ins>
      <w:del w:id="402" w:author="Evi Breunig" w:date="2019-03-28T23:17:00Z">
        <w:r w:rsidR="003165B5" w:rsidDel="00683AF8">
          <w:delText>den</w:delText>
        </w:r>
      </w:del>
      <w:r w:rsidR="003165B5">
        <w:t xml:space="preserve"> Inhalt bestimmt, werden vom </w:t>
      </w:r>
      <w:r w:rsidR="005E0488">
        <w:t>Entwickler vorgegeben.</w:t>
      </w:r>
      <w:r w:rsidR="009D24EB">
        <w:t xml:space="preserve"> </w:t>
      </w:r>
      <w:del w:id="403" w:author="Evi Breunig" w:date="2019-03-28T23:16:00Z">
        <w:r w:rsidR="005F3100" w:rsidDel="00D0257F">
          <w:delText xml:space="preserve"> </w:delText>
        </w:r>
      </w:del>
      <w:r w:rsidR="005F3100">
        <w:t xml:space="preserve">Der Vorteil dabei ist, dass man Presets erstellen kann. </w:t>
      </w:r>
      <w:r w:rsidR="00FB612A">
        <w:t>Man kann problemlos zwischen den Presets wechseln, um</w:t>
      </w:r>
      <w:del w:id="404" w:author="Evi Breunig" w:date="2019-03-28T23:17:00Z">
        <w:r w:rsidR="00FB612A" w:rsidDel="00683AF8">
          <w:delText>,</w:delText>
        </w:r>
      </w:del>
      <w:r w:rsidR="00FB612A">
        <w:t xml:space="preserve"> z.B.</w:t>
      </w:r>
      <w:del w:id="405" w:author="Evi Breunig" w:date="2019-03-28T23:17:00Z">
        <w:r w:rsidR="00FB612A" w:rsidDel="00683AF8">
          <w:delText>,</w:delText>
        </w:r>
      </w:del>
      <w:r w:rsidR="00FB612A">
        <w:t xml:space="preserve"> die Schwierigkeit eines Levels zu </w:t>
      </w:r>
      <w:r w:rsidR="00E9506B">
        <w:t>erhöhen</w:t>
      </w:r>
      <w:r w:rsidR="00FB612A">
        <w:t>.</w:t>
      </w:r>
    </w:p>
    <w:p w:rsidR="0063054C" w:rsidRDefault="00E21673" w:rsidP="009413A7">
      <w:pPr>
        <w:pStyle w:val="CopyFirstPara"/>
      </w:pPr>
      <w:r>
        <w:t>//BILDER</w:t>
      </w:r>
    </w:p>
    <w:p w:rsidR="006C5C00" w:rsidRDefault="006C5C00" w:rsidP="006C5C00">
      <w:pPr>
        <w:pStyle w:val="berschrift3"/>
      </w:pPr>
      <w:r>
        <w:t>Finaler Algorithmus</w:t>
      </w:r>
      <w:ins w:id="406" w:author="Evi Breunig" w:date="2019-03-28T23:15:00Z">
        <w:r w:rsidR="00D0257F">
          <w:t xml:space="preserve"> </w:t>
        </w:r>
        <w:r w:rsidR="00D0257F" w:rsidRPr="00D0257F">
          <w:rPr>
            <w:highlight w:val="yellow"/>
            <w:rPrChange w:id="407" w:author="Evi Breunig" w:date="2019-03-28T23:15:00Z">
              <w:rPr/>
            </w:rPrChange>
          </w:rPr>
          <w:t>bitte gründlich erklären</w:t>
        </w:r>
      </w:ins>
    </w:p>
    <w:p w:rsidR="00AF02BC" w:rsidRPr="00AF02BC" w:rsidRDefault="00AF02BC" w:rsidP="00AF02BC">
      <w:pPr>
        <w:pStyle w:val="CopyFirstPara"/>
      </w:pPr>
    </w:p>
    <w:p w:rsidR="006C5C00" w:rsidRDefault="006C5C00" w:rsidP="006C5C00">
      <w:pPr>
        <w:pStyle w:val="berschrift2"/>
      </w:pPr>
      <w:r w:rsidRPr="006C5C00">
        <w:t>Künstliche</w:t>
      </w:r>
      <w:r>
        <w:t xml:space="preserve"> Intelligenz</w:t>
      </w:r>
    </w:p>
    <w:p w:rsidR="00275603" w:rsidRDefault="00275603" w:rsidP="00275603">
      <w:pPr>
        <w:pStyle w:val="CopyFirstPara"/>
        <w:rPr>
          <w:lang/>
        </w:rPr>
      </w:pPr>
      <w:r>
        <w:rPr>
          <w:lang/>
        </w:rPr>
        <w:t>Das Ziel von künstlicher Intelligenz ist es</w:t>
      </w:r>
      <w:ins w:id="408" w:author="Evi Breunig" w:date="2019-03-28T23:17:00Z">
        <w:r w:rsidR="00683AF8">
          <w:rPr>
            <w:lang w:val="de-DE"/>
          </w:rPr>
          <w:t>,</w:t>
        </w:r>
      </w:ins>
      <w:r>
        <w:rPr>
          <w:lang/>
        </w:rPr>
        <w:t xml:space="preserve"> </w:t>
      </w:r>
      <w:r w:rsidR="00BE6C06">
        <w:rPr>
          <w:lang/>
        </w:rPr>
        <w:t>realistisches Verhalten zu illusi</w:t>
      </w:r>
      <w:r w:rsidR="00FE611E">
        <w:rPr>
          <w:lang/>
        </w:rPr>
        <w:t>oni</w:t>
      </w:r>
      <w:r w:rsidR="00BE6C06">
        <w:rPr>
          <w:lang/>
        </w:rPr>
        <w:t>eren. Simulieren ist in den meisten Fällen nicht notwendig, da vor</w:t>
      </w:r>
      <w:ins w:id="409" w:author="Evi Breunig" w:date="2019-03-28T23:18:00Z">
        <w:r w:rsidR="00683AF8">
          <w:rPr>
            <w:lang w:val="de-DE"/>
          </w:rPr>
          <w:t xml:space="preserve"> </w:t>
        </w:r>
      </w:ins>
      <w:r w:rsidR="00BE6C06">
        <w:rPr>
          <w:lang/>
        </w:rPr>
        <w:t>allem in Computerspielen</w:t>
      </w:r>
      <w:r w:rsidR="00F15398">
        <w:rPr>
          <w:lang/>
        </w:rPr>
        <w:t xml:space="preserve"> der Spieler </w:t>
      </w:r>
      <w:ins w:id="410" w:author="Evi Breunig" w:date="2019-03-28T23:18:00Z">
        <w:r w:rsidR="00683AF8">
          <w:rPr>
            <w:lang w:val="de-DE"/>
          </w:rPr>
          <w:t>von</w:t>
        </w:r>
      </w:ins>
      <w:del w:id="411" w:author="Evi Breunig" w:date="2019-03-28T23:18:00Z">
        <w:r w:rsidR="0092409B" w:rsidDel="00683AF8">
          <w:rPr>
            <w:lang/>
          </w:rPr>
          <w:delText>mit</w:delText>
        </w:r>
      </w:del>
      <w:r w:rsidR="0092409B">
        <w:rPr>
          <w:lang/>
        </w:rPr>
        <w:t xml:space="preserve"> anderen Sachen abgelenkt ist. </w:t>
      </w:r>
      <w:r w:rsidR="0010657F">
        <w:rPr>
          <w:lang/>
        </w:rPr>
        <w:t>Um intelligentes Verhalten zu simulieren</w:t>
      </w:r>
      <w:r w:rsidR="00513115">
        <w:rPr>
          <w:lang/>
        </w:rPr>
        <w:t>,</w:t>
      </w:r>
      <w:r w:rsidR="0010657F">
        <w:rPr>
          <w:lang/>
        </w:rPr>
        <w:t xml:space="preserve"> </w:t>
      </w:r>
      <w:r w:rsidR="0006098A">
        <w:rPr>
          <w:lang/>
        </w:rPr>
        <w:t>braucht</w:t>
      </w:r>
      <w:r w:rsidR="0010657F">
        <w:rPr>
          <w:lang/>
        </w:rPr>
        <w:t xml:space="preserve"> man auch die </w:t>
      </w:r>
      <w:r w:rsidR="00294BC3">
        <w:rPr>
          <w:lang/>
        </w:rPr>
        <w:t>notwendige Rechenleistung dafür, weshalb man sehr sparsam mit künstlicher Intelligenz umgehen sollte.</w:t>
      </w:r>
    </w:p>
    <w:p w:rsidR="00AF02BC" w:rsidRPr="00275603" w:rsidRDefault="00AF02BC" w:rsidP="00275603">
      <w:pPr>
        <w:pStyle w:val="CopyFirstPara"/>
        <w:rPr>
          <w:lang/>
        </w:rPr>
      </w:pPr>
    </w:p>
    <w:p w:rsidR="006C5C00" w:rsidRDefault="006C5C00" w:rsidP="006C5C00">
      <w:pPr>
        <w:pStyle w:val="berschrift3"/>
      </w:pPr>
      <w:r>
        <w:t>Generelle Intelligenz</w:t>
      </w:r>
    </w:p>
    <w:p w:rsidR="0067083C" w:rsidRDefault="00A40500" w:rsidP="0067083C">
      <w:pPr>
        <w:pStyle w:val="CopyFirstPara"/>
        <w:rPr>
          <w:lang/>
        </w:rPr>
      </w:pPr>
      <w:r>
        <w:rPr>
          <w:noProof/>
          <w:lang/>
        </w:rPr>
        <w:drawing>
          <wp:anchor distT="0" distB="0" distL="114300" distR="114300" simplePos="0" relativeHeight="251670528" behindDoc="0" locked="0" layoutInCell="1" allowOverlap="1" wp14:anchorId="6F42F299">
            <wp:simplePos x="0" y="0"/>
            <wp:positionH relativeFrom="margin">
              <wp:align>left</wp:align>
            </wp:positionH>
            <wp:positionV relativeFrom="paragraph">
              <wp:posOffset>738616</wp:posOffset>
            </wp:positionV>
            <wp:extent cx="5862320" cy="134620"/>
            <wp:effectExtent l="0" t="0" r="5080" b="0"/>
            <wp:wrapTopAndBottom/>
            <wp:docPr id="10" name="Grafik 10" descr="C:\Users\Fillip\Documents\ShareX\Screenshots\2019-03\devenv_2019-03-28_12-5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lip\Documents\ShareX\Screenshots\2019-03\devenv_2019-03-28_12-51-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320" cy="134620"/>
                    </a:xfrm>
                    <a:prstGeom prst="rect">
                      <a:avLst/>
                    </a:prstGeom>
                    <a:noFill/>
                    <a:ln>
                      <a:noFill/>
                    </a:ln>
                  </pic:spPr>
                </pic:pic>
              </a:graphicData>
            </a:graphic>
          </wp:anchor>
        </w:drawing>
      </w:r>
      <w:r>
        <w:rPr>
          <w:noProof/>
          <w:lang w:eastAsia="de-AT"/>
        </w:rPr>
        <mc:AlternateContent>
          <mc:Choice Requires="wps">
            <w:drawing>
              <wp:anchor distT="0" distB="0" distL="114300" distR="114300" simplePos="0" relativeHeight="251669504" behindDoc="0" locked="0" layoutInCell="1" allowOverlap="1" wp14:anchorId="15419A63" wp14:editId="10CC7274">
                <wp:simplePos x="0" y="0"/>
                <wp:positionH relativeFrom="margin">
                  <wp:align>center</wp:align>
                </wp:positionH>
                <wp:positionV relativeFrom="paragraph">
                  <wp:posOffset>1400285</wp:posOffset>
                </wp:positionV>
                <wp:extent cx="5715000" cy="45720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605C" w:rsidRPr="003C40BB" w:rsidRDefault="007F605C" w:rsidP="003C40BB">
                            <w:pPr>
                              <w:pStyle w:val="Beschriftung"/>
                              <w:rPr>
                                <w:noProof/>
                                <w:sz w:val="24"/>
                                <w:lang/>
                              </w:rPr>
                            </w:pPr>
                            <w:r>
                              <w:t>Abbildung</w:t>
                            </w:r>
                            <w:r>
                              <w:rPr>
                                <w:lang/>
                              </w:rPr>
                              <w:t xml:space="preserve"> 5</w:t>
                            </w:r>
                            <w:r>
                              <w:t xml:space="preserve">. </w:t>
                            </w:r>
                            <w:r>
                              <w:rPr>
                                <w:lang/>
                              </w:rPr>
                              <w:t>Intelligenz Anweisungen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419A63" id="_x0000_s1030" type="#_x0000_t202" style="position:absolute;left:0;text-align:left;margin-left:0;margin-top:110.25pt;width:450pt;height: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" stroked="f">
                <v:textbox style="mso-fit-shape-to-text:t" inset="0,0,0,0">
                  <w:txbxContent>
                    <w:p w:rsidR="007F605C" w:rsidRPr="003C40BB" w:rsidRDefault="007F605C" w:rsidP="003C40BB">
                      <w:pPr>
                        <w:pStyle w:val="Beschriftung"/>
                        <w:rPr>
                          <w:noProof/>
                          <w:sz w:val="24"/>
                          <w:lang/>
                        </w:rPr>
                      </w:pPr>
                      <w:r>
                        <w:t>Abbildung</w:t>
                      </w:r>
                      <w:r>
                        <w:rPr>
                          <w:lang/>
                        </w:rPr>
                        <w:t xml:space="preserve"> 5</w:t>
                      </w:r>
                      <w:r>
                        <w:t xml:space="preserve">. </w:t>
                      </w:r>
                      <w:r>
                        <w:rPr>
                          <w:lang/>
                        </w:rPr>
                        <w:t>Intelligenz Anweisungen</w:t>
                      </w:r>
                    </w:p>
                  </w:txbxContent>
                </v:textbox>
                <w10:wrap type="topAndBottom" anchorx="margin"/>
              </v:shape>
            </w:pict>
          </mc:Fallback>
        </mc:AlternateContent>
      </w:r>
      <w:r>
        <w:rPr>
          <w:noProof/>
          <w:lang/>
        </w:rPr>
        <w:drawing>
          <wp:anchor distT="0" distB="0" distL="114300" distR="114300" simplePos="0" relativeHeight="251667456" behindDoc="0" locked="0" layoutInCell="1" allowOverlap="1">
            <wp:simplePos x="0" y="0"/>
            <wp:positionH relativeFrom="margin">
              <wp:align>right</wp:align>
            </wp:positionH>
            <wp:positionV relativeFrom="paragraph">
              <wp:posOffset>897780</wp:posOffset>
            </wp:positionV>
            <wp:extent cx="5857875" cy="438150"/>
            <wp:effectExtent l="0" t="0" r="9525" b="0"/>
            <wp:wrapTopAndBottom/>
            <wp:docPr id="7" name="Grafik 7" descr="C:\Users\Fillip\Documents\ShareX\Screenshots\2019-03\devenv_2019-03-28_12-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lip\Documents\ShareX\Screenshots\2019-03\devenv_2019-03-28_12-45-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48C">
        <w:rPr>
          <w:lang/>
        </w:rPr>
        <w:t>Jed</w:t>
      </w:r>
      <w:r w:rsidR="00361691">
        <w:rPr>
          <w:lang/>
        </w:rPr>
        <w:t>es</w:t>
      </w:r>
      <w:del w:id="412" w:author="Evi Breunig" w:date="2019-03-28T23:19:00Z">
        <w:r w:rsidR="00361691" w:rsidDel="00683AF8">
          <w:rPr>
            <w:lang/>
          </w:rPr>
          <w:delText>,</w:delText>
        </w:r>
      </w:del>
      <w:r w:rsidR="00361691">
        <w:rPr>
          <w:lang/>
        </w:rPr>
        <w:t xml:space="preserve"> von einer Intelligenz wahrnehmbare</w:t>
      </w:r>
      <w:del w:id="413" w:author="Evi Breunig" w:date="2019-03-28T23:19:00Z">
        <w:r w:rsidR="00361691" w:rsidDel="00683AF8">
          <w:rPr>
            <w:lang/>
          </w:rPr>
          <w:delText>,</w:delText>
        </w:r>
      </w:del>
      <w:r w:rsidR="00361691">
        <w:rPr>
          <w:lang/>
        </w:rPr>
        <w:t xml:space="preserve"> Objekt wird mit eine</w:t>
      </w:r>
      <w:r w:rsidR="00E35FED">
        <w:rPr>
          <w:lang/>
        </w:rPr>
        <w:t>r</w:t>
      </w:r>
      <w:r w:rsidR="00361691">
        <w:rPr>
          <w:lang/>
        </w:rPr>
        <w:t xml:space="preserve"> </w:t>
      </w:r>
      <w:proofErr w:type="spellStart"/>
      <w:r w:rsidR="00361691" w:rsidRPr="00B833E7">
        <w:rPr>
          <w:rStyle w:val="CodeCoolZchn"/>
        </w:rPr>
        <w:t>IntelligenceNode</w:t>
      </w:r>
      <w:proofErr w:type="spellEnd"/>
      <w:ins w:id="414" w:author="Evi Breunig" w:date="2019-03-28T23:19:00Z">
        <w:r w:rsidR="00683AF8">
          <w:rPr>
            <w:lang w:val="de-DE"/>
          </w:rPr>
          <w:t>-</w:t>
        </w:r>
      </w:ins>
      <w:del w:id="415" w:author="Evi Breunig" w:date="2019-03-28T23:19:00Z">
        <w:r w:rsidR="00361691" w:rsidDel="00683AF8">
          <w:rPr>
            <w:lang/>
          </w:rPr>
          <w:delText xml:space="preserve"> </w:delText>
        </w:r>
      </w:del>
      <w:r w:rsidR="00E35FED">
        <w:rPr>
          <w:lang/>
        </w:rPr>
        <w:t xml:space="preserve">Komponente </w:t>
      </w:r>
      <w:r w:rsidR="00361691">
        <w:rPr>
          <w:lang/>
        </w:rPr>
        <w:t>markiert.</w:t>
      </w:r>
      <w:r w:rsidR="00D4577D">
        <w:rPr>
          <w:lang/>
        </w:rPr>
        <w:t xml:space="preserve"> </w:t>
      </w:r>
      <w:r w:rsidR="002E457C">
        <w:rPr>
          <w:lang/>
        </w:rPr>
        <w:t xml:space="preserve">Eine </w:t>
      </w:r>
      <w:ins w:id="416" w:author="Evi Breunig" w:date="2019-03-28T23:19:00Z">
        <w:r w:rsidR="00683AF8">
          <w:rPr>
            <w:lang w:val="de-DE"/>
          </w:rPr>
          <w:t>i</w:t>
        </w:r>
      </w:ins>
      <w:del w:id="417" w:author="Evi Breunig" w:date="2019-03-28T23:19:00Z">
        <w:r w:rsidR="00B86D6E" w:rsidDel="00683AF8">
          <w:rPr>
            <w:lang/>
          </w:rPr>
          <w:delText>I</w:delText>
        </w:r>
      </w:del>
      <w:r w:rsidR="002E457C">
        <w:rPr>
          <w:lang/>
        </w:rPr>
        <w:t>ntelligenz</w:t>
      </w:r>
      <w:del w:id="418" w:author="Evi Breunig" w:date="2019-03-28T23:19:00Z">
        <w:r w:rsidR="003808D1" w:rsidDel="00683AF8">
          <w:rPr>
            <w:lang/>
          </w:rPr>
          <w:delText xml:space="preserve"> </w:delText>
        </w:r>
      </w:del>
      <w:r w:rsidR="003808D1">
        <w:rPr>
          <w:lang/>
        </w:rPr>
        <w:t>f</w:t>
      </w:r>
      <w:r w:rsidR="002E457C">
        <w:rPr>
          <w:lang/>
        </w:rPr>
        <w:t xml:space="preserve">ähige Entität besitzt eine </w:t>
      </w:r>
      <w:proofErr w:type="spellStart"/>
      <w:r w:rsidR="00C80F3A" w:rsidRPr="00C80F3A">
        <w:rPr>
          <w:rStyle w:val="CodeCoolZchn"/>
        </w:rPr>
        <w:t>IntelligenceComponent</w:t>
      </w:r>
      <w:proofErr w:type="spellEnd"/>
      <w:ins w:id="419" w:author="Evi Breunig" w:date="2019-03-28T23:20:00Z">
        <w:r w:rsidR="00683AF8">
          <w:rPr>
            <w:lang w:val="de-DE"/>
          </w:rPr>
          <w:t>-</w:t>
        </w:r>
      </w:ins>
      <w:del w:id="420" w:author="Evi Breunig" w:date="2019-03-28T23:20:00Z">
        <w:r w:rsidR="00C80F3A" w:rsidDel="00683AF8">
          <w:rPr>
            <w:lang/>
          </w:rPr>
          <w:delText xml:space="preserve"> </w:delText>
        </w:r>
      </w:del>
      <w:r w:rsidR="00C80F3A">
        <w:rPr>
          <w:lang/>
        </w:rPr>
        <w:t>Komponente</w:t>
      </w:r>
      <w:r w:rsidR="00D749EA">
        <w:rPr>
          <w:lang/>
        </w:rPr>
        <w:t>, in welcher sich Anweisungen für das Verhalten befinden.</w:t>
      </w:r>
    </w:p>
    <w:p w:rsidR="00AC47FF" w:rsidRDefault="00AC47FF" w:rsidP="0067083C">
      <w:pPr>
        <w:pStyle w:val="CopyFirstPara"/>
        <w:rPr>
          <w:lang/>
        </w:rPr>
      </w:pPr>
    </w:p>
    <w:p w:rsidR="00DF32CC" w:rsidRDefault="00DF32CC">
      <w:pPr>
        <w:rPr>
          <w:rFonts w:ascii="Cambria" w:hAnsi="Cambria"/>
          <w:sz w:val="24"/>
          <w:lang/>
        </w:rPr>
      </w:pPr>
      <w:r>
        <w:rPr>
          <w:lang/>
        </w:rPr>
        <w:br w:type="page"/>
      </w:r>
    </w:p>
    <w:p w:rsidR="00DF32CC" w:rsidRDefault="00DF32CC" w:rsidP="0067083C">
      <w:pPr>
        <w:pStyle w:val="CopyFirstPara"/>
        <w:rPr>
          <w:lang/>
        </w:rPr>
      </w:pPr>
    </w:p>
    <w:p w:rsidR="00AC47FF" w:rsidRDefault="007D5363" w:rsidP="0067083C">
      <w:pPr>
        <w:pStyle w:val="CopyFirstPara"/>
        <w:rPr>
          <w:lang/>
        </w:rPr>
      </w:pPr>
      <w:r>
        <w:rPr>
          <w:lang/>
        </w:rPr>
        <w:t>Die</w:t>
      </w:r>
      <w:r w:rsidR="00936A4A">
        <w:rPr>
          <w:lang/>
        </w:rPr>
        <w:t xml:space="preserve"> </w:t>
      </w:r>
      <w:ins w:id="421" w:author="Evi Breunig" w:date="2019-03-28T23:20:00Z">
        <w:r w:rsidR="00683AF8">
          <w:rPr>
            <w:lang w:val="de-DE"/>
          </w:rPr>
          <w:t>„</w:t>
        </w:r>
      </w:ins>
      <w:del w:id="422" w:author="Evi Breunig" w:date="2019-03-28T23:20:00Z">
        <w:r w:rsidR="00936A4A" w:rsidDel="00683AF8">
          <w:rPr>
            <w:lang/>
          </w:rPr>
          <w:delText>“</w:delText>
        </w:r>
      </w:del>
      <w:r w:rsidR="00936A4A">
        <w:rPr>
          <w:lang/>
        </w:rPr>
        <w:t>Gegner Ritter”</w:t>
      </w:r>
      <w:ins w:id="423" w:author="Evi Breunig" w:date="2019-03-28T23:20:00Z">
        <w:r w:rsidR="00683AF8">
          <w:rPr>
            <w:lang w:val="de-DE"/>
          </w:rPr>
          <w:t>-</w:t>
        </w:r>
      </w:ins>
      <w:del w:id="424" w:author="Evi Breunig" w:date="2019-03-28T23:20:00Z">
        <w:r w:rsidDel="00683AF8">
          <w:rPr>
            <w:lang/>
          </w:rPr>
          <w:delText xml:space="preserve"> </w:delText>
        </w:r>
      </w:del>
      <w:r>
        <w:rPr>
          <w:lang/>
        </w:rPr>
        <w:t>Entität</w:t>
      </w:r>
      <w:r w:rsidR="00936A4A">
        <w:rPr>
          <w:lang/>
        </w:rPr>
        <w:t xml:space="preserve"> besitzt folgende Anweisungen:</w:t>
      </w:r>
    </w:p>
    <w:p w:rsidR="00AC47FF" w:rsidRDefault="007C6064" w:rsidP="007C6064">
      <w:pPr>
        <w:pStyle w:val="CopyFirstPara"/>
        <w:numPr>
          <w:ilvl w:val="0"/>
          <w:numId w:val="47"/>
        </w:numPr>
        <w:rPr>
          <w:lang/>
        </w:rPr>
      </w:pPr>
      <w:r>
        <w:rPr>
          <w:lang/>
        </w:rPr>
        <w:t xml:space="preserve">Wenn der Held </w:t>
      </w:r>
      <w:r w:rsidR="00C012F6">
        <w:rPr>
          <w:lang/>
        </w:rPr>
        <w:t>100 Einheiten</w:t>
      </w:r>
      <w:r w:rsidR="004A6230">
        <w:rPr>
          <w:lang/>
        </w:rPr>
        <w:t xml:space="preserve"> von dir entfernt ist, attackiere ihn</w:t>
      </w:r>
      <w:r w:rsidR="00DF32CC">
        <w:rPr>
          <w:lang/>
        </w:rPr>
        <w:t xml:space="preserve"> und</w:t>
      </w:r>
      <w:r w:rsidR="004A6230">
        <w:rPr>
          <w:lang/>
        </w:rPr>
        <w:t xml:space="preserve"> </w:t>
      </w:r>
      <w:r w:rsidR="00A139D7">
        <w:rPr>
          <w:lang/>
        </w:rPr>
        <w:t>aktiviere einen Cooldown von 1000 Millisekunden</w:t>
      </w:r>
    </w:p>
    <w:p w:rsidR="00DF32CC" w:rsidRPr="00DF32CC" w:rsidRDefault="00DF32CC" w:rsidP="00DF32CC">
      <w:pPr>
        <w:pStyle w:val="CopyFirstPara"/>
        <w:spacing w:before="120" w:after="120"/>
        <w:ind w:left="720"/>
        <w:rPr>
          <w:i/>
          <w:lang/>
        </w:rPr>
      </w:pPr>
      <w:r w:rsidRPr="00DF32CC">
        <w:rPr>
          <w:i/>
          <w:lang/>
        </w:rPr>
        <w:t>Wenn dies nicht der Fall ist</w:t>
      </w:r>
      <w:r w:rsidR="004B3342">
        <w:rPr>
          <w:i/>
          <w:lang/>
        </w:rPr>
        <w:t>,</w:t>
      </w:r>
      <w:r w:rsidRPr="00DF32CC">
        <w:rPr>
          <w:i/>
          <w:lang/>
        </w:rPr>
        <w:t xml:space="preserve"> spring</w:t>
      </w:r>
      <w:r w:rsidR="00511358">
        <w:rPr>
          <w:i/>
          <w:lang/>
        </w:rPr>
        <w:t>e</w:t>
      </w:r>
      <w:r w:rsidRPr="00DF32CC">
        <w:rPr>
          <w:i/>
          <w:lang/>
        </w:rPr>
        <w:t xml:space="preserve"> zur nächsten Anweisung</w:t>
      </w:r>
    </w:p>
    <w:p w:rsidR="00BC4437" w:rsidRDefault="00DF32CC" w:rsidP="007C6064">
      <w:pPr>
        <w:pStyle w:val="CopyFirstPara"/>
        <w:numPr>
          <w:ilvl w:val="0"/>
          <w:numId w:val="47"/>
        </w:numPr>
        <w:rPr>
          <w:lang/>
        </w:rPr>
      </w:pPr>
      <w:r>
        <w:rPr>
          <w:lang/>
        </w:rPr>
        <w:t xml:space="preserve">Wenn der Held 300 Einheiten von dir entfernt ist, laufe auf ihn zu und </w:t>
      </w:r>
      <w:r w:rsidR="00A139D7">
        <w:rPr>
          <w:lang/>
        </w:rPr>
        <w:t>aktiviere einen Cooldown von 250 Millisekunden</w:t>
      </w:r>
    </w:p>
    <w:p w:rsidR="00A139D7" w:rsidRDefault="00A139D7" w:rsidP="00A139D7">
      <w:pPr>
        <w:pStyle w:val="CopyFirstPara"/>
        <w:rPr>
          <w:lang/>
        </w:rPr>
      </w:pPr>
    </w:p>
    <w:p w:rsidR="002A7E68" w:rsidRDefault="002A7E68" w:rsidP="00A139D7">
      <w:pPr>
        <w:pStyle w:val="CopyFirstPara"/>
        <w:rPr>
          <w:lang/>
        </w:rPr>
      </w:pPr>
      <w:r>
        <w:rPr>
          <w:lang/>
        </w:rPr>
        <w:t>Der updateCooldownMilliseconds</w:t>
      </w:r>
      <w:ins w:id="425" w:author="Evi Breunig" w:date="2019-03-28T23:20:00Z">
        <w:r w:rsidR="00683AF8">
          <w:rPr>
            <w:lang w:val="de-DE"/>
          </w:rPr>
          <w:t>-</w:t>
        </w:r>
      </w:ins>
      <w:del w:id="426" w:author="Evi Breunig" w:date="2019-03-28T23:20:00Z">
        <w:r w:rsidDel="00683AF8">
          <w:rPr>
            <w:lang/>
          </w:rPr>
          <w:delText xml:space="preserve"> </w:delText>
        </w:r>
      </w:del>
      <w:r>
        <w:rPr>
          <w:lang/>
        </w:rPr>
        <w:t>Parameter bezieht sich nur auf die Intelligenz. Während dieser Cooldown abläuft</w:t>
      </w:r>
      <w:ins w:id="427" w:author="Evi Breunig" w:date="2019-03-28T23:20:00Z">
        <w:r w:rsidR="00683AF8">
          <w:rPr>
            <w:lang w:val="de-DE"/>
          </w:rPr>
          <w:t>,</w:t>
        </w:r>
      </w:ins>
      <w:r>
        <w:rPr>
          <w:lang/>
        </w:rPr>
        <w:t xml:space="preserve"> ist die Entität immer noch funktionsfähig, nur die Intelligenz</w:t>
      </w:r>
      <w:ins w:id="428" w:author="Evi Breunig" w:date="2019-03-28T23:20:00Z">
        <w:r w:rsidR="00683AF8">
          <w:rPr>
            <w:lang w:val="de-DE"/>
          </w:rPr>
          <w:t>-</w:t>
        </w:r>
      </w:ins>
      <w:del w:id="429" w:author="Evi Breunig" w:date="2019-03-28T23:20:00Z">
        <w:r w:rsidR="00AA653F" w:rsidDel="00683AF8">
          <w:rPr>
            <w:lang/>
          </w:rPr>
          <w:delText xml:space="preserve"> </w:delText>
        </w:r>
      </w:del>
      <w:r w:rsidR="00AA653F">
        <w:rPr>
          <w:lang/>
        </w:rPr>
        <w:t>A</w:t>
      </w:r>
      <w:r>
        <w:rPr>
          <w:lang/>
        </w:rPr>
        <w:t xml:space="preserve">ufrufe werden limitiert und </w:t>
      </w:r>
      <w:r w:rsidR="00661D69">
        <w:rPr>
          <w:lang/>
        </w:rPr>
        <w:t>die Entität</w:t>
      </w:r>
      <w:r>
        <w:rPr>
          <w:lang/>
        </w:rPr>
        <w:t xml:space="preserve"> </w:t>
      </w:r>
      <w:r w:rsidR="00F26728">
        <w:rPr>
          <w:lang/>
        </w:rPr>
        <w:t>trifft für diese Zeit keine</w:t>
      </w:r>
      <w:r>
        <w:rPr>
          <w:lang/>
        </w:rPr>
        <w:t xml:space="preserve"> Entscheidunge</w:t>
      </w:r>
      <w:r w:rsidR="00281BC2">
        <w:rPr>
          <w:lang/>
        </w:rPr>
        <w:t>n</w:t>
      </w:r>
      <w:r>
        <w:rPr>
          <w:lang/>
        </w:rPr>
        <w:t>.</w:t>
      </w:r>
    </w:p>
    <w:p w:rsidR="00A139D7" w:rsidRDefault="00A139D7" w:rsidP="00A139D7">
      <w:pPr>
        <w:pStyle w:val="CopyFirstPara"/>
        <w:rPr>
          <w:lang/>
        </w:rPr>
      </w:pPr>
    </w:p>
    <w:p w:rsidR="006C5C00" w:rsidRDefault="006C5C00" w:rsidP="006C5C00">
      <w:pPr>
        <w:pStyle w:val="berschrift2"/>
      </w:pPr>
      <w:r>
        <w:t>UI</w:t>
      </w:r>
    </w:p>
    <w:p w:rsidR="00AB6A65" w:rsidRPr="00AB6A65" w:rsidRDefault="00AB6A65" w:rsidP="00AB6A65">
      <w:pPr>
        <w:pStyle w:val="CopyFirstPara"/>
        <w:rPr>
          <w:lang/>
        </w:rPr>
      </w:pPr>
      <w:r>
        <w:rPr>
          <w:lang/>
        </w:rPr>
        <w:t>//Warte auf graphiken</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0E3D00" w:rsidRDefault="00B34EE2" w:rsidP="000E3D00">
      <w:pPr>
        <w:pStyle w:val="CopyFirstPara"/>
        <w:rPr>
          <w:lang/>
        </w:rPr>
      </w:pPr>
      <w:r>
        <w:rPr>
          <w:lang/>
        </w:rPr>
        <w:t xml:space="preserve">Gamescreens sind, wie der Name sagt, </w:t>
      </w:r>
      <w:ins w:id="430" w:author="Evi Breunig" w:date="2019-03-28T23:21:00Z">
        <w:r w:rsidR="00683AF8">
          <w:rPr>
            <w:lang w:val="de-DE"/>
          </w:rPr>
          <w:t>„</w:t>
        </w:r>
      </w:ins>
      <w:del w:id="431" w:author="Evi Breunig" w:date="2019-03-28T23:21:00Z">
        <w:r w:rsidDel="00683AF8">
          <w:rPr>
            <w:lang/>
          </w:rPr>
          <w:delText>“</w:delText>
        </w:r>
      </w:del>
      <w:r>
        <w:rPr>
          <w:lang/>
        </w:rPr>
        <w:t>Spiel</w:t>
      </w:r>
      <w:ins w:id="432" w:author="Evi Breunig" w:date="2019-03-28T23:21:00Z">
        <w:r w:rsidR="00683AF8">
          <w:rPr>
            <w:lang w:val="de-DE"/>
          </w:rPr>
          <w:t>-</w:t>
        </w:r>
      </w:ins>
      <w:del w:id="433" w:author="Evi Breunig" w:date="2019-03-28T23:21:00Z">
        <w:r w:rsidR="00A71B3B" w:rsidDel="00683AF8">
          <w:rPr>
            <w:lang/>
          </w:rPr>
          <w:delText xml:space="preserve"> </w:delText>
        </w:r>
      </w:del>
      <w:r w:rsidR="00A71B3B">
        <w:rPr>
          <w:lang/>
        </w:rPr>
        <w:t>B</w:t>
      </w:r>
      <w:r>
        <w:rPr>
          <w:lang/>
        </w:rPr>
        <w:t xml:space="preserve">ildschirme”. </w:t>
      </w:r>
      <w:r w:rsidR="00793906">
        <w:rPr>
          <w:lang/>
        </w:rPr>
        <w:t xml:space="preserve">Es ist ein abstraktes Konzept, um </w:t>
      </w:r>
      <w:r w:rsidR="00F93BC7">
        <w:rPr>
          <w:lang/>
        </w:rPr>
        <w:t>Spielstadien zu beschreiben.</w:t>
      </w:r>
      <w:r w:rsidR="00534F87">
        <w:rPr>
          <w:lang/>
        </w:rPr>
        <w:t xml:space="preserve"> Das Hauptmenü, Pausemenü und das eigentliche Spiel sind Gamescreens.</w:t>
      </w:r>
      <w:r w:rsidR="00BA0A95">
        <w:rPr>
          <w:lang/>
        </w:rPr>
        <w:t xml:space="preserve"> Diese sind auf einem Stack organisiert, wo nur der oberste Screen aktualisiert wird.</w:t>
      </w:r>
      <w:r w:rsidR="000F476C">
        <w:rPr>
          <w:lang/>
        </w:rPr>
        <w:t xml:space="preserve"> So kann man ein Pausemenü über ein bereits laufendes Spiel legen.</w:t>
      </w:r>
      <w:r w:rsidR="009A5BD3">
        <w:rPr>
          <w:lang/>
        </w:rPr>
        <w:t xml:space="preserve"> Das Spiel erscheint immer noch im Hintergrund des Pausemenüs, doch es ist eingefro</w:t>
      </w:r>
      <w:del w:id="434" w:author="Evi Breunig" w:date="2019-03-28T23:21:00Z">
        <w:r w:rsidR="009A5BD3" w:rsidDel="00683AF8">
          <w:rPr>
            <w:lang/>
          </w:rPr>
          <w:delText>h</w:delText>
        </w:r>
      </w:del>
      <w:r w:rsidR="009A5BD3">
        <w:rPr>
          <w:lang/>
        </w:rPr>
        <w:t>ren und übernimmt keinen Input.</w:t>
      </w:r>
      <w:r w:rsidR="00E7034E">
        <w:rPr>
          <w:lang/>
        </w:rPr>
        <w:t xml:space="preserve"> Stattdessen ist das Pausemen</w:t>
      </w:r>
      <w:ins w:id="435" w:author="Evi Breunig" w:date="2019-03-28T23:21:00Z">
        <w:r w:rsidR="00683AF8">
          <w:rPr>
            <w:lang w:val="de-DE"/>
          </w:rPr>
          <w:t>ü</w:t>
        </w:r>
      </w:ins>
      <w:del w:id="436" w:author="Evi Breunig" w:date="2019-03-28T23:21:00Z">
        <w:r w:rsidR="00E7034E" w:rsidDel="00683AF8">
          <w:rPr>
            <w:lang/>
          </w:rPr>
          <w:delText>u</w:delText>
        </w:r>
      </w:del>
      <w:r w:rsidR="00E7034E">
        <w:rPr>
          <w:lang/>
        </w:rPr>
        <w:t xml:space="preserve"> d</w:t>
      </w:r>
      <w:ins w:id="437" w:author="Evi Breunig" w:date="2019-03-28T23:22:00Z">
        <w:r w:rsidR="00683AF8">
          <w:rPr>
            <w:lang w:val="de-DE"/>
          </w:rPr>
          <w:t>er</w:t>
        </w:r>
      </w:ins>
      <w:del w:id="438" w:author="Evi Breunig" w:date="2019-03-28T23:22:00Z">
        <w:r w:rsidR="00E7034E" w:rsidDel="00683AF8">
          <w:rPr>
            <w:lang/>
          </w:rPr>
          <w:delText>as</w:delText>
        </w:r>
      </w:del>
      <w:r w:rsidR="00E7034E">
        <w:rPr>
          <w:lang/>
        </w:rPr>
        <w:t xml:space="preserve"> aktive Screen</w:t>
      </w:r>
      <w:r w:rsidR="00DF5D65">
        <w:rPr>
          <w:lang/>
        </w:rPr>
        <w:t>, bis es</w:t>
      </w:r>
      <w:r w:rsidR="00DF7648">
        <w:rPr>
          <w:lang/>
        </w:rPr>
        <w:t xml:space="preserve"> wieder</w:t>
      </w:r>
      <w:r w:rsidR="00DF5D65">
        <w:rPr>
          <w:lang/>
        </w:rPr>
        <w:t xml:space="preserve"> geschlossen wird.</w:t>
      </w:r>
    </w:p>
    <w:p w:rsidR="004D33C5" w:rsidRPr="00B34EE2" w:rsidRDefault="004D33C5" w:rsidP="000E3D00">
      <w:pPr>
        <w:pStyle w:val="CopyFirstPara"/>
        <w:rPr>
          <w:lang/>
        </w:rPr>
      </w:pPr>
    </w:p>
    <w:p w:rsidR="006C5C00" w:rsidRDefault="006C5C00" w:rsidP="006C5C00">
      <w:pPr>
        <w:pStyle w:val="berschrift2"/>
      </w:pPr>
      <w:r w:rsidRPr="006C5C00">
        <w:t>Performance</w:t>
      </w:r>
    </w:p>
    <w:p w:rsidR="0045121E" w:rsidRDefault="0045121E" w:rsidP="0045121E">
      <w:pPr>
        <w:pStyle w:val="CopyFirstPara"/>
      </w:pPr>
      <w:r>
        <w:t xml:space="preserve">Performance war schon immer ein wichtiges Thema </w:t>
      </w:r>
      <w:r w:rsidR="005C76EC">
        <w:t xml:space="preserve">bei der Entwicklung von Spielen. Mit der Zeit wurden immer mächtigere </w:t>
      </w:r>
      <w:proofErr w:type="spellStart"/>
      <w:r w:rsidR="005C76EC">
        <w:t>Spieleplat</w:t>
      </w:r>
      <w:proofErr w:type="spellEnd"/>
      <w:r w:rsidR="008719C7">
        <w:rPr>
          <w:lang/>
        </w:rPr>
        <w:t>t</w:t>
      </w:r>
      <w:r w:rsidR="005C76EC">
        <w:t>formen veröffentlicht, weshalb man bei der Entwicklung von kleineren Spielen jetzt mehr Toleranzraum hat.</w:t>
      </w:r>
    </w:p>
    <w:p w:rsidR="00626AF7" w:rsidRDefault="00626AF7" w:rsidP="0045121E">
      <w:pPr>
        <w:pStyle w:val="CopyFirstPara"/>
      </w:pPr>
    </w:p>
    <w:p w:rsidR="00626AF7" w:rsidRDefault="00626AF7" w:rsidP="0045121E">
      <w:pPr>
        <w:pStyle w:val="CopyFirstPara"/>
      </w:pPr>
      <w:r>
        <w:t xml:space="preserve">Bei der Entwicklung </w:t>
      </w:r>
      <w:ins w:id="439" w:author="Evi Breunig" w:date="2019-03-28T23:22:00Z">
        <w:r w:rsidR="00683AF8">
          <w:t>für</w:t>
        </w:r>
      </w:ins>
      <w:del w:id="440" w:author="Evi Breunig" w:date="2019-03-28T23:22:00Z">
        <w:r w:rsidDel="00683AF8">
          <w:delText>auf</w:delText>
        </w:r>
      </w:del>
      <w:r>
        <w:t xml:space="preserve"> die PC</w:t>
      </w:r>
      <w:ins w:id="441" w:author="Evi Breunig" w:date="2019-03-28T23:22:00Z">
        <w:r w:rsidR="00683AF8">
          <w:t>-</w:t>
        </w:r>
      </w:ins>
      <w:proofErr w:type="spellStart"/>
      <w:del w:id="442" w:author="Evi Breunig" w:date="2019-03-28T23:22:00Z">
        <w:r w:rsidDel="00683AF8">
          <w:delText xml:space="preserve"> </w:delText>
        </w:r>
      </w:del>
      <w:r>
        <w:t>Pla</w:t>
      </w:r>
      <w:proofErr w:type="spellEnd"/>
      <w:r w:rsidR="0026742B">
        <w:rPr>
          <w:lang/>
        </w:rPr>
        <w:t>t</w:t>
      </w:r>
      <w:proofErr w:type="spellStart"/>
      <w:r>
        <w:t>tform</w:t>
      </w:r>
      <w:proofErr w:type="spellEnd"/>
      <w:r>
        <w:t xml:space="preserve"> bleibt es aber dennoch wichtig</w:t>
      </w:r>
      <w:ins w:id="443" w:author="Evi Breunig" w:date="2019-03-28T23:22:00Z">
        <w:r w:rsidR="00683AF8">
          <w:t>,</w:t>
        </w:r>
      </w:ins>
      <w:r>
        <w:t xml:space="preserve"> das Produkt möglichst gut zu optimieren, da 10 Jahre alte Laptops auch noch als PC gelten und somit auch </w:t>
      </w:r>
      <w:r w:rsidR="00231313">
        <w:t>T</w:t>
      </w:r>
      <w:r>
        <w:t>eil der potentiellen Kundschaft sind.</w:t>
      </w:r>
    </w:p>
    <w:p w:rsidR="00F17BE7" w:rsidRDefault="00F17BE7" w:rsidP="0045121E">
      <w:pPr>
        <w:pStyle w:val="CopyFirstPara"/>
      </w:pPr>
    </w:p>
    <w:p w:rsidR="006317F2" w:rsidRDefault="006317F2" w:rsidP="0045121E">
      <w:pPr>
        <w:pStyle w:val="CopyFirstPara"/>
      </w:pPr>
      <w:r>
        <w:t>Die überwiegende Mehrheit von Performanceprobleme</w:t>
      </w:r>
      <w:ins w:id="444" w:author="Evi Breunig" w:date="2019-03-28T23:23:00Z">
        <w:r w:rsidR="00683AF8">
          <w:t>n</w:t>
        </w:r>
      </w:ins>
      <w:r>
        <w:t xml:space="preserve"> sind Logikfehler. Darunter fällt nicht geeignete </w:t>
      </w:r>
      <w:r w:rsidR="00646610">
        <w:t>Software-</w:t>
      </w:r>
      <w:r>
        <w:t>Architektur, schlechte Organis</w:t>
      </w:r>
      <w:ins w:id="445" w:author="Evi Breunig" w:date="2019-03-28T23:23:00Z">
        <w:r w:rsidR="00683AF8">
          <w:t>ation</w:t>
        </w:r>
      </w:ins>
      <w:del w:id="446" w:author="Evi Breunig" w:date="2019-03-28T23:23:00Z">
        <w:r w:rsidDel="00683AF8">
          <w:delText>ierung</w:delText>
        </w:r>
      </w:del>
      <w:r>
        <w:t xml:space="preserve"> von Daten oder ein ineffizienter Algorithmus.</w:t>
      </w:r>
      <w:r w:rsidR="00F32B42">
        <w:t xml:space="preserve"> Natürlich hat jede </w:t>
      </w:r>
      <w:del w:id="447" w:author="Evi Breunig" w:date="2019-03-28T23:23:00Z">
        <w:r w:rsidR="00F32B42" w:rsidDel="00683AF8">
          <w:delText xml:space="preserve">Zeile </w:delText>
        </w:r>
      </w:del>
      <w:r w:rsidR="00F32B42">
        <w:t>Code</w:t>
      </w:r>
      <w:ins w:id="448" w:author="Evi Breunig" w:date="2019-03-28T23:23:00Z">
        <w:r w:rsidR="00683AF8">
          <w:t>zeile</w:t>
        </w:r>
      </w:ins>
      <w:r w:rsidR="00F32B42">
        <w:t xml:space="preserve"> einen Einfluss auf die letztendliche </w:t>
      </w:r>
      <w:r w:rsidR="00992181">
        <w:t>Performance des Programms, aber wenn der Einfluss</w:t>
      </w:r>
      <w:r w:rsidR="00543752">
        <w:t xml:space="preserve"> eines </w:t>
      </w:r>
      <w:del w:id="449" w:author="Evi Breunig" w:date="2019-03-28T23:23:00Z">
        <w:r w:rsidR="00543752" w:rsidDel="00683AF8">
          <w:delText>“</w:delText>
        </w:r>
      </w:del>
      <w:ins w:id="450" w:author="Evi Breunig" w:date="2019-03-28T23:23:00Z">
        <w:r w:rsidR="00683AF8">
          <w:t>„</w:t>
        </w:r>
      </w:ins>
      <w:r w:rsidR="00543752">
        <w:t>Problem</w:t>
      </w:r>
      <w:del w:id="451" w:author="Evi Breunig" w:date="2019-03-28T23:23:00Z">
        <w:r w:rsidR="00543752" w:rsidDel="00683AF8">
          <w:delText>e</w:delText>
        </w:r>
      </w:del>
      <w:r w:rsidR="00543752">
        <w:t xml:space="preserve">s” so klein ist, dass man ihn zwischen Compiler-Optimierungen nicht erkennt, </w:t>
      </w:r>
      <w:del w:id="452" w:author="Evi Breunig" w:date="2019-03-28T23:24:00Z">
        <w:r w:rsidR="00543752" w:rsidDel="00683AF8">
          <w:delText xml:space="preserve">gilt </w:delText>
        </w:r>
      </w:del>
      <w:ins w:id="453" w:author="Evi Breunig" w:date="2019-03-28T23:24:00Z">
        <w:r w:rsidR="00683AF8">
          <w:t>ist</w:t>
        </w:r>
        <w:r w:rsidR="00683AF8">
          <w:t xml:space="preserve"> </w:t>
        </w:r>
      </w:ins>
      <w:r w:rsidR="00543752">
        <w:t xml:space="preserve">er </w:t>
      </w:r>
      <w:del w:id="454" w:author="Evi Breunig" w:date="2019-03-28T23:24:00Z">
        <w:r w:rsidR="00543752" w:rsidDel="00683AF8">
          <w:delText>als irrelevant</w:delText>
        </w:r>
      </w:del>
      <w:ins w:id="455" w:author="Evi Breunig" w:date="2019-03-28T23:24:00Z">
        <w:r w:rsidR="00683AF8">
          <w:t>vernachlässigbar</w:t>
        </w:r>
      </w:ins>
      <w:r w:rsidR="00543752">
        <w:t>.</w:t>
      </w:r>
    </w:p>
    <w:p w:rsidR="006317F2" w:rsidRDefault="006317F2" w:rsidP="0045121E">
      <w:pPr>
        <w:pStyle w:val="CopyFirstPara"/>
      </w:pPr>
    </w:p>
    <w:p w:rsidR="00F17BE7" w:rsidRDefault="006317F2" w:rsidP="0045121E">
      <w:pPr>
        <w:pStyle w:val="CopyFirstPara"/>
      </w:pPr>
      <w:r>
        <w:lastRenderedPageBreak/>
        <w:t>Da Performance</w:t>
      </w:r>
      <w:r w:rsidR="00756783">
        <w:rPr>
          <w:lang/>
        </w:rPr>
        <w:t xml:space="preserve"> T</w:t>
      </w:r>
      <w:proofErr w:type="spellStart"/>
      <w:r>
        <w:t>esting</w:t>
      </w:r>
      <w:proofErr w:type="spellEnd"/>
      <w:r>
        <w:t xml:space="preserve"> </w:t>
      </w:r>
      <w:r w:rsidR="00D949A4">
        <w:t xml:space="preserve">ein ständiger </w:t>
      </w:r>
      <w:r w:rsidR="00490D70">
        <w:t>Vorgang ist, könnte man allein</w:t>
      </w:r>
      <w:del w:id="456" w:author="Evi Breunig" w:date="2019-03-28T23:24:00Z">
        <w:r w:rsidR="00490D70" w:rsidDel="00683AF8">
          <w:delText>e</w:delText>
        </w:r>
      </w:del>
      <w:r w:rsidR="00490D70">
        <w:t xml:space="preserve"> darüber ein ganzes </w:t>
      </w:r>
      <w:proofErr w:type="spellStart"/>
      <w:r w:rsidR="00490D70">
        <w:t>Diplomarbeits</w:t>
      </w:r>
      <w:proofErr w:type="spellEnd"/>
      <w:ins w:id="457" w:author="Evi Breunig" w:date="2019-03-28T23:24:00Z">
        <w:r w:rsidR="00683AF8">
          <w:rPr>
            <w:lang w:val="de-DE"/>
          </w:rPr>
          <w:t>-</w:t>
        </w:r>
      </w:ins>
      <w:del w:id="458" w:author="Evi Breunig" w:date="2019-03-28T23:24:00Z">
        <w:r w:rsidR="00B90993" w:rsidDel="00683AF8">
          <w:rPr>
            <w:lang/>
          </w:rPr>
          <w:delText xml:space="preserve"> </w:delText>
        </w:r>
      </w:del>
      <w:r w:rsidR="00B90993">
        <w:rPr>
          <w:lang/>
        </w:rPr>
        <w:t>B</w:t>
      </w:r>
      <w:proofErr w:type="spellStart"/>
      <w:r w:rsidR="00490D70">
        <w:t>uch</w:t>
      </w:r>
      <w:proofErr w:type="spellEnd"/>
      <w:r w:rsidR="00490D70">
        <w:t xml:space="preserve"> schreiben.</w:t>
      </w:r>
      <w:r w:rsidR="008343DC">
        <w:t xml:space="preserve"> </w:t>
      </w:r>
      <w:r w:rsidR="006335DD">
        <w:t>Aus Übersichtsgründen wurden daher die 3 Gebiete der Spiel-Optimierung hervorgehoben, mit je einem</w:t>
      </w:r>
      <w:ins w:id="459" w:author="Evi Breunig" w:date="2019-03-28T23:24:00Z">
        <w:r w:rsidR="00683AF8">
          <w:t xml:space="preserve"> Anwendungsb</w:t>
        </w:r>
      </w:ins>
      <w:del w:id="460" w:author="Evi Breunig" w:date="2019-03-28T23:24:00Z">
        <w:r w:rsidR="006335DD" w:rsidDel="00683AF8">
          <w:delText xml:space="preserve"> angewendetem B</w:delText>
        </w:r>
      </w:del>
      <w:r w:rsidR="006335DD">
        <w:t>eispiel.</w:t>
      </w:r>
    </w:p>
    <w:p w:rsidR="00FE22AA" w:rsidRPr="0045121E" w:rsidRDefault="00FE22AA" w:rsidP="0045121E">
      <w:pPr>
        <w:pStyle w:val="CopyFirstPara"/>
      </w:pPr>
    </w:p>
    <w:p w:rsidR="006C5C00" w:rsidRDefault="006C5C00" w:rsidP="006C5C00">
      <w:pPr>
        <w:pStyle w:val="berschrift3"/>
      </w:pPr>
      <w:r>
        <w:t>CPU</w:t>
      </w:r>
      <w:r w:rsidR="006317F2">
        <w:t xml:space="preserve"> </w:t>
      </w:r>
      <w:r w:rsidR="0041154C">
        <w:t>–</w:t>
      </w:r>
      <w:r w:rsidR="006317F2">
        <w:t xml:space="preserve"> </w:t>
      </w:r>
      <w:proofErr w:type="spellStart"/>
      <w:r w:rsidR="004920FE">
        <w:t>WallCollision</w:t>
      </w:r>
      <w:proofErr w:type="spellEnd"/>
    </w:p>
    <w:p w:rsidR="00323391" w:rsidRDefault="00323391" w:rsidP="00323391">
      <w:pPr>
        <w:pStyle w:val="CopyFirstPara"/>
        <w:rPr>
          <w:lang/>
        </w:rPr>
      </w:pPr>
      <w:r>
        <w:rPr>
          <w:lang/>
        </w:rPr>
        <w:t xml:space="preserve">Im Spiel müssen ständig Kollisionen geprüft werden. </w:t>
      </w:r>
      <w:r w:rsidR="006E5FAC">
        <w:rPr>
          <w:lang/>
        </w:rPr>
        <w:t>Dies ist ein Aufwand von O(n²) und</w:t>
      </w:r>
      <w:r>
        <w:rPr>
          <w:lang/>
        </w:rPr>
        <w:t xml:space="preserve"> steigert sich </w:t>
      </w:r>
      <w:del w:id="461" w:author="Evi Breunig" w:date="2019-03-28T23:25:00Z">
        <w:r w:rsidRPr="00683AF8" w:rsidDel="00683AF8">
          <w:rPr>
            <w:highlight w:val="yellow"/>
            <w:lang/>
            <w:rPrChange w:id="462" w:author="Evi Breunig" w:date="2019-03-28T23:25:00Z">
              <w:rPr>
                <w:lang/>
              </w:rPr>
            </w:rPrChange>
          </w:rPr>
          <w:delText>exponential</w:delText>
        </w:r>
      </w:del>
      <w:ins w:id="463" w:author="Evi Breunig" w:date="2019-03-28T23:25:00Z">
        <w:r w:rsidR="00683AF8" w:rsidRPr="00683AF8">
          <w:rPr>
            <w:highlight w:val="yellow"/>
            <w:lang w:val="de-DE"/>
            <w:rPrChange w:id="464" w:author="Evi Breunig" w:date="2019-03-28T23:25:00Z">
              <w:rPr>
                <w:lang w:val="de-DE"/>
              </w:rPr>
            </w:rPrChange>
          </w:rPr>
          <w:t>quadratisch</w:t>
        </w:r>
      </w:ins>
      <w:r>
        <w:rPr>
          <w:lang/>
        </w:rPr>
        <w:t xml:space="preserve"> </w:t>
      </w:r>
      <w:r w:rsidR="00A2133A">
        <w:rPr>
          <w:lang/>
        </w:rPr>
        <w:t>mit der</w:t>
      </w:r>
      <w:r w:rsidR="00C92316">
        <w:rPr>
          <w:lang/>
        </w:rPr>
        <w:t xml:space="preserve"> Anzahl an Kollisionsboxen.</w:t>
      </w:r>
      <w:r w:rsidR="00544C81">
        <w:rPr>
          <w:lang/>
        </w:rPr>
        <w:t xml:space="preserve"> </w:t>
      </w:r>
      <w:r w:rsidR="0053257B">
        <w:rPr>
          <w:lang/>
        </w:rPr>
        <w:t>Vor allem die Kollisionsüberprüfung ist ein massiver Leistungsfresser, weshalb jede Optimierung in diesem Bereich lang</w:t>
      </w:r>
      <w:proofErr w:type="spellStart"/>
      <w:ins w:id="465" w:author="Evi Breunig" w:date="2019-03-28T23:26:00Z">
        <w:r w:rsidR="00683AF8">
          <w:rPr>
            <w:lang w:val="de-DE"/>
          </w:rPr>
          <w:t>fristig</w:t>
        </w:r>
      </w:ins>
      <w:proofErr w:type="spellEnd"/>
      <w:del w:id="466" w:author="Evi Breunig" w:date="2019-03-28T23:26:00Z">
        <w:r w:rsidR="0053257B" w:rsidDel="00683AF8">
          <w:rPr>
            <w:lang/>
          </w:rPr>
          <w:delText>lebig</w:delText>
        </w:r>
      </w:del>
      <w:r w:rsidR="0053257B">
        <w:rPr>
          <w:lang/>
        </w:rPr>
        <w:t xml:space="preserve"> </w:t>
      </w:r>
      <w:r w:rsidR="006460BF">
        <w:rPr>
          <w:lang/>
        </w:rPr>
        <w:t>die Performance verbessert.</w:t>
      </w:r>
      <w:r w:rsidR="004A52DD">
        <w:rPr>
          <w:lang/>
        </w:rPr>
        <w:t xml:space="preserve"> Eine Optimierungsmöglichkeit </w:t>
      </w:r>
      <w:del w:id="467" w:author="Evi Breunig" w:date="2019-03-28T23:26:00Z">
        <w:r w:rsidR="004A52DD" w:rsidDel="009E42D3">
          <w:rPr>
            <w:lang/>
          </w:rPr>
          <w:delText xml:space="preserve">wäre </w:delText>
        </w:r>
      </w:del>
      <w:ins w:id="468" w:author="Evi Breunig" w:date="2019-03-28T23:26:00Z">
        <w:r w:rsidR="009E42D3">
          <w:rPr>
            <w:lang w:val="de-DE"/>
          </w:rPr>
          <w:t>ist</w:t>
        </w:r>
        <w:r w:rsidR="009E42D3">
          <w:rPr>
            <w:lang/>
          </w:rPr>
          <w:t xml:space="preserve"> </w:t>
        </w:r>
      </w:ins>
      <w:r w:rsidR="004A52DD">
        <w:rPr>
          <w:lang/>
        </w:rPr>
        <w:t>ein Collisio</w:t>
      </w:r>
      <w:r w:rsidR="00C93A9B">
        <w:rPr>
          <w:lang/>
        </w:rPr>
        <w:t>n</w:t>
      </w:r>
      <w:r w:rsidR="00162305">
        <w:rPr>
          <w:lang/>
        </w:rPr>
        <w:t xml:space="preserve"> T</w:t>
      </w:r>
      <w:r w:rsidR="004A52DD">
        <w:rPr>
          <w:lang/>
        </w:rPr>
        <w:t xml:space="preserve">ree. </w:t>
      </w:r>
    </w:p>
    <w:p w:rsidR="004A52DD" w:rsidRDefault="004A52DD" w:rsidP="00323391">
      <w:pPr>
        <w:pStyle w:val="CopyFirstPara"/>
        <w:rPr>
          <w:lang/>
        </w:rPr>
      </w:pPr>
    </w:p>
    <w:p w:rsidR="005457CF" w:rsidRDefault="00C93A9B" w:rsidP="00323391">
      <w:pPr>
        <w:pStyle w:val="CopyFirstPara"/>
        <w:rPr>
          <w:lang/>
        </w:rPr>
      </w:pPr>
      <w:r>
        <w:rPr>
          <w:lang/>
        </w:rPr>
        <w:t>Ein Collision</w:t>
      </w:r>
      <w:r w:rsidR="00162305">
        <w:rPr>
          <w:lang/>
        </w:rPr>
        <w:t xml:space="preserve"> T</w:t>
      </w:r>
      <w:r>
        <w:rPr>
          <w:lang/>
        </w:rPr>
        <w:t xml:space="preserve">ree </w:t>
      </w:r>
      <w:r w:rsidR="00950D01">
        <w:rPr>
          <w:lang/>
        </w:rPr>
        <w:t xml:space="preserve">unterteilt den nach Kollisionen geprüften Bereich </w:t>
      </w:r>
      <w:r w:rsidR="00272E6C">
        <w:rPr>
          <w:lang/>
        </w:rPr>
        <w:t xml:space="preserve">in mehrere kleinere Bereiche. </w:t>
      </w:r>
      <w:r w:rsidR="00300E5C">
        <w:rPr>
          <w:lang/>
        </w:rPr>
        <w:t xml:space="preserve">Der </w:t>
      </w:r>
      <w:r w:rsidR="00AA7CF4">
        <w:rPr>
          <w:lang/>
        </w:rPr>
        <w:t>Actor</w:t>
      </w:r>
      <w:r w:rsidR="00B60334">
        <w:rPr>
          <w:lang/>
        </w:rPr>
        <w:t xml:space="preserve"> befindet sich in einem dieser Unterbereiche und wird</w:t>
      </w:r>
      <w:r w:rsidR="00EC160F">
        <w:rPr>
          <w:lang/>
        </w:rPr>
        <w:t xml:space="preserve"> nur</w:t>
      </w:r>
      <w:r w:rsidR="00B60334">
        <w:rPr>
          <w:lang/>
        </w:rPr>
        <w:t xml:space="preserve"> </w:t>
      </w:r>
      <w:r w:rsidR="00765E03">
        <w:rPr>
          <w:lang/>
        </w:rPr>
        <w:t>mit anderen Kollisionsboxen innerhalb dieses Unterbereiches geprüft.</w:t>
      </w:r>
      <w:r w:rsidR="00815520">
        <w:rPr>
          <w:lang/>
        </w:rPr>
        <w:t xml:space="preserve"> Um es anhand eines realen Beispiels zu erklären:</w:t>
      </w:r>
      <w:r w:rsidR="00BB5918">
        <w:rPr>
          <w:lang/>
        </w:rPr>
        <w:t xml:space="preserve"> Ein Auto in Wien muss nicht mit einer Wand in Graz</w:t>
      </w:r>
      <w:r w:rsidR="00B8359C">
        <w:rPr>
          <w:lang/>
        </w:rPr>
        <w:t xml:space="preserve"> geprüft werden.</w:t>
      </w:r>
      <w:r w:rsidR="00DA1E10">
        <w:rPr>
          <w:lang/>
        </w:rPr>
        <w:t xml:space="preserve"> Die zwei Orte sind so weit voneinander entfernt, dass eine Kollision unmöglich </w:t>
      </w:r>
      <w:del w:id="469" w:author="Evi Breunig" w:date="2019-03-28T23:27:00Z">
        <w:r w:rsidR="00DA1E10" w:rsidDel="009E42D3">
          <w:rPr>
            <w:lang/>
          </w:rPr>
          <w:delText>wäre</w:delText>
        </w:r>
      </w:del>
      <w:ins w:id="470" w:author="Evi Breunig" w:date="2019-03-28T23:27:00Z">
        <w:r w:rsidR="009E42D3">
          <w:rPr>
            <w:lang w:val="de-DE"/>
          </w:rPr>
          <w:t>ist</w:t>
        </w:r>
      </w:ins>
      <w:r w:rsidR="00DA1E10">
        <w:rPr>
          <w:lang/>
        </w:rPr>
        <w:t>.</w:t>
      </w:r>
      <w:r w:rsidR="00387E8C">
        <w:rPr>
          <w:lang/>
        </w:rPr>
        <w:t xml:space="preserve"> Diese</w:t>
      </w:r>
      <w:del w:id="471" w:author="Evi Breunig" w:date="2019-03-28T23:27:00Z">
        <w:r w:rsidR="00387E8C" w:rsidDel="009E42D3">
          <w:rPr>
            <w:lang/>
          </w:rPr>
          <w:delText>s</w:delText>
        </w:r>
      </w:del>
      <w:r w:rsidR="00387E8C">
        <w:rPr>
          <w:lang/>
        </w:rPr>
        <w:t xml:space="preserve"> </w:t>
      </w:r>
      <w:del w:id="472" w:author="Evi Breunig" w:date="2019-03-28T23:27:00Z">
        <w:r w:rsidR="00387E8C" w:rsidDel="009E42D3">
          <w:rPr>
            <w:lang/>
          </w:rPr>
          <w:delText xml:space="preserve">Spiel </w:delText>
        </w:r>
      </w:del>
      <w:ins w:id="473" w:author="Evi Breunig" w:date="2019-03-28T23:27:00Z">
        <w:r w:rsidR="009E42D3">
          <w:rPr>
            <w:lang w:val="de-DE"/>
          </w:rPr>
          <w:t>Idee</w:t>
        </w:r>
        <w:r w:rsidR="009E42D3">
          <w:rPr>
            <w:lang/>
          </w:rPr>
          <w:t xml:space="preserve"> </w:t>
        </w:r>
      </w:ins>
      <w:r w:rsidR="00387E8C">
        <w:rPr>
          <w:lang/>
        </w:rPr>
        <w:t>kann man</w:t>
      </w:r>
      <w:r w:rsidR="008E0906">
        <w:rPr>
          <w:lang/>
        </w:rPr>
        <w:t xml:space="preserve"> dann</w:t>
      </w:r>
      <w:r w:rsidR="00387E8C">
        <w:rPr>
          <w:lang/>
        </w:rPr>
        <w:t xml:space="preserve"> weiter und weiter </w:t>
      </w:r>
      <w:del w:id="474" w:author="Evi Breunig" w:date="2019-03-28T23:27:00Z">
        <w:r w:rsidR="00387E8C" w:rsidDel="009E42D3">
          <w:rPr>
            <w:lang/>
          </w:rPr>
          <w:delText>spielen</w:delText>
        </w:r>
      </w:del>
      <w:ins w:id="475" w:author="Evi Breunig" w:date="2019-03-28T23:27:00Z">
        <w:r w:rsidR="009E42D3">
          <w:rPr>
            <w:lang w:val="de-DE"/>
          </w:rPr>
          <w:t>anwenden</w:t>
        </w:r>
      </w:ins>
      <w:del w:id="476" w:author="Evi Breunig" w:date="2019-03-28T23:27:00Z">
        <w:r w:rsidR="00506801" w:rsidDel="009E42D3">
          <w:rPr>
            <w:lang/>
          </w:rPr>
          <w:delText>,</w:delText>
        </w:r>
      </w:del>
      <w:r w:rsidR="00506801">
        <w:rPr>
          <w:lang/>
        </w:rPr>
        <w:t xml:space="preserve"> und die verkleinerten Unterbereiche in noch mehr, noch kleinere Unterbereiche aufteilen.</w:t>
      </w:r>
    </w:p>
    <w:p w:rsidR="00AC0086" w:rsidRDefault="00AC0086" w:rsidP="00323391">
      <w:pPr>
        <w:pStyle w:val="CopyFirstPara"/>
        <w:rPr>
          <w:lang/>
        </w:rPr>
      </w:pPr>
    </w:p>
    <w:p w:rsidR="00AC0086" w:rsidRDefault="00AC0086" w:rsidP="00323391">
      <w:pPr>
        <w:pStyle w:val="CopyFirstPara"/>
        <w:rPr>
          <w:lang/>
        </w:rPr>
      </w:pPr>
      <w:r>
        <w:rPr>
          <w:lang/>
        </w:rPr>
        <w:t>Im Fall von Wraithknight sind alle Wände und Kulissen gleich groß</w:t>
      </w:r>
      <w:del w:id="477" w:author="Evi Breunig" w:date="2019-03-28T23:28:00Z">
        <w:r w:rsidR="00BE4B36" w:rsidDel="009E42D3">
          <w:rPr>
            <w:lang/>
          </w:rPr>
          <w:delText>,</w:delText>
        </w:r>
      </w:del>
      <w:r>
        <w:rPr>
          <w:lang/>
        </w:rPr>
        <w:t xml:space="preserve"> und an einem Grid angelegt.</w:t>
      </w:r>
      <w:r w:rsidR="002322AF">
        <w:rPr>
          <w:lang/>
        </w:rPr>
        <w:t xml:space="preserve"> Daher kann man </w:t>
      </w:r>
      <w:r w:rsidR="00372A86">
        <w:rPr>
          <w:lang/>
        </w:rPr>
        <w:t xml:space="preserve">sie ganz einfach in ein Array einspeichern. Durch die Position des </w:t>
      </w:r>
      <w:r w:rsidR="00AA7CF4">
        <w:rPr>
          <w:lang/>
        </w:rPr>
        <w:t>Actor</w:t>
      </w:r>
      <w:r w:rsidR="00372A86">
        <w:rPr>
          <w:lang/>
        </w:rPr>
        <w:t xml:space="preserve">s kann man die Position im Array berechnen und dann nur noch die acht Nachbarzellen überprüfen. </w:t>
      </w:r>
    </w:p>
    <w:p w:rsidR="00C02A21" w:rsidRDefault="00C02A21" w:rsidP="00323391">
      <w:pPr>
        <w:pStyle w:val="CopyFirstPara"/>
        <w:rPr>
          <w:lang/>
        </w:rPr>
      </w:pPr>
    </w:p>
    <w:p w:rsidR="002322AF" w:rsidRDefault="005B1B64" w:rsidP="00323391">
      <w:pPr>
        <w:pStyle w:val="CopyFirstPara"/>
        <w:rPr>
          <w:lang/>
        </w:rPr>
      </w:pPr>
      <w:r>
        <w:rPr>
          <w:lang/>
        </w:rPr>
        <w:t>Die oben erwähnte</w:t>
      </w:r>
      <w:r w:rsidR="00C963D4">
        <w:rPr>
          <w:lang/>
        </w:rPr>
        <w:t xml:space="preserve"> Implementierung</w:t>
      </w:r>
      <w:r w:rsidR="002322AF">
        <w:rPr>
          <w:lang/>
        </w:rPr>
        <w:t xml:space="preserve"> vermindert den Rechenaufwand auf O(1).</w:t>
      </w:r>
    </w:p>
    <w:p w:rsidR="005457CF" w:rsidRPr="00323391" w:rsidRDefault="005457CF" w:rsidP="00323391">
      <w:pPr>
        <w:pStyle w:val="CopyFirstPara"/>
        <w:rPr>
          <w:lang/>
        </w:rPr>
      </w:pPr>
    </w:p>
    <w:p w:rsidR="0041154C" w:rsidRDefault="0041154C" w:rsidP="0041154C">
      <w:pPr>
        <w:pStyle w:val="CopyFirstPara"/>
        <w:rPr>
          <w:lang/>
        </w:rPr>
      </w:pPr>
      <w:r>
        <w:rPr>
          <w:lang/>
        </w:rPr>
        <w:t>Diese Optimierung hat die Wiederholfrequenz um ~4</w:t>
      </w:r>
      <w:r w:rsidR="007C19B2">
        <w:rPr>
          <w:lang/>
        </w:rPr>
        <w:t>0</w:t>
      </w:r>
      <w:r>
        <w:rPr>
          <w:lang/>
        </w:rPr>
        <w:t>fps gesteigert.</w:t>
      </w:r>
    </w:p>
    <w:p w:rsidR="00B56645" w:rsidRPr="00B56645" w:rsidRDefault="00B56645" w:rsidP="0041154C">
      <w:pPr>
        <w:pStyle w:val="CopyFirstPara"/>
        <w:rPr>
          <w:lang/>
        </w:rPr>
      </w:pPr>
    </w:p>
    <w:p w:rsidR="006C5C00" w:rsidRDefault="006C5C00" w:rsidP="006C5C00">
      <w:pPr>
        <w:pStyle w:val="berschrift3"/>
      </w:pPr>
      <w:r>
        <w:t>GPU</w:t>
      </w:r>
      <w:r w:rsidR="004920FE">
        <w:t xml:space="preserve"> </w:t>
      </w:r>
      <w:r w:rsidR="00924784">
        <w:t>–</w:t>
      </w:r>
      <w:r w:rsidR="004920FE">
        <w:t xml:space="preserve"> </w:t>
      </w:r>
      <w:proofErr w:type="spellStart"/>
      <w:r w:rsidR="004920FE">
        <w:t>SpriteBatching</w:t>
      </w:r>
      <w:proofErr w:type="spellEnd"/>
    </w:p>
    <w:p w:rsidR="00924784" w:rsidRDefault="00924784" w:rsidP="00924784">
      <w:pPr>
        <w:pStyle w:val="CopyFirstPara"/>
        <w:rPr>
          <w:lang/>
        </w:rPr>
      </w:pPr>
      <w:r>
        <w:rPr>
          <w:lang/>
        </w:rPr>
        <w:t>Das Zeichnen auf dem Bildschirm wird von der Graphikkarte umgesetzt. Damit die Graphikkarte eine Textur zeichnen kann, muss sie zuerst in den Speicher geladen werden. Dies verbraucht Zeit und muss für jede Graphik, jedes Update durchgeführt werden.</w:t>
      </w:r>
      <w:r w:rsidR="00ED1963">
        <w:rPr>
          <w:lang/>
        </w:rPr>
        <w:t xml:space="preserve"> Im schlimmsten Fall muss jede</w:t>
      </w:r>
      <w:r w:rsidR="009B463F">
        <w:rPr>
          <w:lang/>
        </w:rPr>
        <w:t>s</w:t>
      </w:r>
      <w:del w:id="478" w:author="Evi Breunig" w:date="2019-03-28T23:28:00Z">
        <w:r w:rsidR="009B463F" w:rsidDel="009E42D3">
          <w:rPr>
            <w:lang/>
          </w:rPr>
          <w:delText xml:space="preserve"> </w:delText>
        </w:r>
      </w:del>
      <w:r w:rsidR="009B463F">
        <w:rPr>
          <w:lang/>
        </w:rPr>
        <w:t>mal, wenn eine Textur gezeichnet wird</w:t>
      </w:r>
      <w:r w:rsidR="001724C2">
        <w:rPr>
          <w:lang/>
        </w:rPr>
        <w:t>, die alte entladen und die neue geladen werden.</w:t>
      </w:r>
    </w:p>
    <w:p w:rsidR="0084766A" w:rsidRDefault="0084766A" w:rsidP="00924784">
      <w:pPr>
        <w:pStyle w:val="CopyFirstPara"/>
        <w:rPr>
          <w:lang/>
        </w:rPr>
      </w:pPr>
    </w:p>
    <w:p w:rsidR="008A6F05" w:rsidRDefault="008A6F05" w:rsidP="00924784">
      <w:pPr>
        <w:pStyle w:val="CopyFirstPara"/>
        <w:rPr>
          <w:lang/>
        </w:rPr>
      </w:pPr>
      <w:r>
        <w:rPr>
          <w:lang/>
        </w:rPr>
        <w:t xml:space="preserve">Diesen Prozess kann man </w:t>
      </w:r>
      <w:r w:rsidR="00AA06C1">
        <w:rPr>
          <w:lang/>
        </w:rPr>
        <w:t>o</w:t>
      </w:r>
      <w:r>
        <w:rPr>
          <w:lang/>
        </w:rPr>
        <w:t>ptimieren, indem man alle Graphiken mit derselben Textur</w:t>
      </w:r>
      <w:r w:rsidR="00617BC8">
        <w:rPr>
          <w:lang/>
        </w:rPr>
        <w:t xml:space="preserve"> direkt hintereinander zeichnet. Wenn die Textur gewechselt wird, werden alle Graphiken </w:t>
      </w:r>
      <w:r w:rsidR="005B0AC2">
        <w:rPr>
          <w:lang/>
        </w:rPr>
        <w:t xml:space="preserve">nacheinander </w:t>
      </w:r>
      <w:r w:rsidR="00617BC8">
        <w:rPr>
          <w:lang/>
        </w:rPr>
        <w:t xml:space="preserve">gezeichnet, welche </w:t>
      </w:r>
      <w:r w:rsidR="00E30A8F">
        <w:rPr>
          <w:lang/>
        </w:rPr>
        <w:t xml:space="preserve">die neue Textur verwenden. Hiermit </w:t>
      </w:r>
      <w:r w:rsidR="003630F9">
        <w:rPr>
          <w:lang/>
        </w:rPr>
        <w:t xml:space="preserve">minimiert man das </w:t>
      </w:r>
      <w:r w:rsidR="005F3176">
        <w:rPr>
          <w:lang/>
        </w:rPr>
        <w:t>Laden</w:t>
      </w:r>
      <w:r w:rsidR="00B94F9A">
        <w:rPr>
          <w:lang/>
        </w:rPr>
        <w:t xml:space="preserve"> und Entladen der Graphikkarte und erlaubt ihr</w:t>
      </w:r>
      <w:ins w:id="479" w:author="Evi Breunig" w:date="2019-03-28T23:28:00Z">
        <w:r w:rsidR="009E42D3">
          <w:rPr>
            <w:lang w:val="de-DE"/>
          </w:rPr>
          <w:t>,</w:t>
        </w:r>
      </w:ins>
      <w:r w:rsidR="00B94F9A">
        <w:rPr>
          <w:lang/>
        </w:rPr>
        <w:t xml:space="preserve"> sich mehr auf ihre eigentliche </w:t>
      </w:r>
      <w:r w:rsidR="009D7152">
        <w:rPr>
          <w:lang/>
        </w:rPr>
        <w:t>Aufgabe zu konzentrieren, nämlich</w:t>
      </w:r>
      <w:r w:rsidR="00B86B83">
        <w:rPr>
          <w:lang/>
        </w:rPr>
        <w:t xml:space="preserve"> Graphiken auf den Bildschirm zu zeichnen.</w:t>
      </w:r>
    </w:p>
    <w:p w:rsidR="0057347A" w:rsidRDefault="0057347A" w:rsidP="00924784">
      <w:pPr>
        <w:pStyle w:val="CopyFirstPara"/>
        <w:rPr>
          <w:lang/>
        </w:rPr>
      </w:pPr>
    </w:p>
    <w:p w:rsidR="0057347A" w:rsidRDefault="0057347A" w:rsidP="00924784">
      <w:pPr>
        <w:pStyle w:val="CopyFirstPara"/>
        <w:rPr>
          <w:lang/>
        </w:rPr>
      </w:pPr>
      <w:r>
        <w:rPr>
          <w:lang/>
        </w:rPr>
        <w:t>Diese Optimierung hat</w:t>
      </w:r>
      <w:r w:rsidR="00A70814">
        <w:rPr>
          <w:lang/>
        </w:rPr>
        <w:t xml:space="preserve"> die Wiederholfrequenz um</w:t>
      </w:r>
      <w:r>
        <w:rPr>
          <w:lang/>
        </w:rPr>
        <w:t xml:space="preserve"> ~5fps </w:t>
      </w:r>
      <w:r w:rsidR="00A70814">
        <w:rPr>
          <w:lang/>
        </w:rPr>
        <w:t>gesteigert.</w:t>
      </w:r>
    </w:p>
    <w:p w:rsidR="00FE7E44" w:rsidRDefault="00FE7E44" w:rsidP="00924784">
      <w:pPr>
        <w:pStyle w:val="CopyFirstPara"/>
        <w:rPr>
          <w:lang/>
        </w:rPr>
      </w:pPr>
      <w:r>
        <w:rPr>
          <w:lang/>
        </w:rPr>
        <w:t>Der Effekt ist größer bei schlechteren Graphikkarten.</w:t>
      </w:r>
    </w:p>
    <w:p w:rsidR="00B56645" w:rsidRPr="00924784" w:rsidRDefault="00B56645" w:rsidP="00924784">
      <w:pPr>
        <w:pStyle w:val="CopyFirstPara"/>
        <w:rPr>
          <w:lang/>
        </w:rPr>
      </w:pPr>
    </w:p>
    <w:p w:rsidR="006C5C00" w:rsidRPr="0093514F" w:rsidRDefault="006C5C00" w:rsidP="006C5C00">
      <w:pPr>
        <w:pStyle w:val="berschrift3"/>
        <w:rPr>
          <w:lang w:val="en-US"/>
          <w:rPrChange w:id="480" w:author="Evi Breunig" w:date="2019-03-28T23:34:00Z">
            <w:rPr/>
          </w:rPrChange>
        </w:rPr>
      </w:pPr>
      <w:r w:rsidRPr="0093514F">
        <w:rPr>
          <w:lang w:val="en-US"/>
          <w:rPrChange w:id="481" w:author="Evi Breunig" w:date="2019-03-28T23:34:00Z">
            <w:rPr/>
          </w:rPrChange>
        </w:rPr>
        <w:lastRenderedPageBreak/>
        <w:t>Memory</w:t>
      </w:r>
      <w:r w:rsidR="004920FE" w:rsidRPr="0093514F">
        <w:rPr>
          <w:lang w:val="en-US"/>
          <w:rPrChange w:id="482" w:author="Evi Breunig" w:date="2019-03-28T23:34:00Z">
            <w:rPr/>
          </w:rPrChange>
        </w:rPr>
        <w:t xml:space="preserve"> </w:t>
      </w:r>
      <w:r w:rsidR="00986852" w:rsidRPr="0093514F">
        <w:rPr>
          <w:lang w:val="en-US"/>
          <w:rPrChange w:id="483" w:author="Evi Breunig" w:date="2019-03-28T23:34:00Z">
            <w:rPr/>
          </w:rPrChange>
        </w:rPr>
        <w:t xml:space="preserve">– </w:t>
      </w:r>
      <w:proofErr w:type="spellStart"/>
      <w:r w:rsidR="00986852" w:rsidRPr="0093514F">
        <w:rPr>
          <w:lang w:val="en-US"/>
          <w:rPrChange w:id="484" w:author="Evi Breunig" w:date="2019-03-28T23:34:00Z">
            <w:rPr/>
          </w:rPrChange>
        </w:rPr>
        <w:t>Referenz</w:t>
      </w:r>
      <w:proofErr w:type="spellEnd"/>
      <w:r w:rsidR="00986852" w:rsidRPr="0093514F">
        <w:rPr>
          <w:lang w:val="en-US"/>
          <w:rPrChange w:id="485" w:author="Evi Breunig" w:date="2019-03-28T23:34:00Z">
            <w:rPr/>
          </w:rPrChange>
        </w:rPr>
        <w:t xml:space="preserve"> </w:t>
      </w:r>
      <w:del w:id="486" w:author="Evi Breunig" w:date="2019-03-28T23:33:00Z">
        <w:r w:rsidR="00986852" w:rsidRPr="0093514F" w:rsidDel="0093514F">
          <w:rPr>
            <w:lang w:val="en-US"/>
            <w:rPrChange w:id="487" w:author="Evi Breunig" w:date="2019-03-28T23:34:00Z">
              <w:rPr/>
            </w:rPrChange>
          </w:rPr>
          <w:delText>GC</w:delText>
        </w:r>
      </w:del>
      <w:ins w:id="488" w:author="Evi Breunig" w:date="2019-03-28T23:33:00Z">
        <w:r w:rsidR="0093514F" w:rsidRPr="0093514F">
          <w:rPr>
            <w:lang w:val="en-US"/>
            <w:rPrChange w:id="489" w:author="Evi Breunig" w:date="2019-03-28T23:34:00Z">
              <w:rPr/>
            </w:rPrChange>
          </w:rPr>
          <w:t>Garbage Colle</w:t>
        </w:r>
      </w:ins>
      <w:ins w:id="490" w:author="Evi Breunig" w:date="2019-03-28T23:34:00Z">
        <w:r w:rsidR="0093514F" w:rsidRPr="0093514F">
          <w:rPr>
            <w:lang w:val="en-US"/>
            <w:rPrChange w:id="491" w:author="Evi Breunig" w:date="2019-03-28T23:34:00Z">
              <w:rPr/>
            </w:rPrChange>
          </w:rPr>
          <w:t xml:space="preserve">ctor </w:t>
        </w:r>
        <w:r w:rsidR="0093514F">
          <w:rPr>
            <w:lang w:val="en-US"/>
          </w:rPr>
          <w:t>(</w:t>
        </w:r>
        <w:r w:rsidR="0093514F" w:rsidRPr="0093514F">
          <w:rPr>
            <w:lang w:val="en-US"/>
            <w:rPrChange w:id="492" w:author="Evi Breunig" w:date="2019-03-28T23:34:00Z">
              <w:rPr/>
            </w:rPrChange>
          </w:rPr>
          <w:t>G</w:t>
        </w:r>
        <w:r w:rsidR="0093514F">
          <w:rPr>
            <w:lang w:val="en-US"/>
          </w:rPr>
          <w:t>C)</w:t>
        </w:r>
      </w:ins>
      <w:bookmarkStart w:id="493" w:name="_GoBack"/>
      <w:bookmarkEnd w:id="493"/>
    </w:p>
    <w:p w:rsidR="009713F1" w:rsidRDefault="009713F1" w:rsidP="00BC56CD">
      <w:pPr>
        <w:pStyle w:val="CopyFirstPara"/>
        <w:rPr>
          <w:lang/>
        </w:rPr>
      </w:pPr>
      <w:r>
        <w:rPr>
          <w:lang/>
        </w:rPr>
        <w:t xml:space="preserve">Quelle: </w:t>
      </w:r>
      <w:r w:rsidRPr="009713F1">
        <w:rPr>
          <w:lang/>
        </w:rPr>
        <w:t>https://docs.microsoft.com/en-us/dotnet/standard/garbage-collection/</w:t>
      </w:r>
    </w:p>
    <w:p w:rsidR="006C5C00" w:rsidRDefault="00622B59" w:rsidP="00BC56CD">
      <w:pPr>
        <w:pStyle w:val="CopyFirstPara"/>
        <w:rPr>
          <w:lang/>
        </w:rPr>
      </w:pPr>
      <w:r>
        <w:rPr>
          <w:lang/>
        </w:rPr>
        <w:t>Eine Fähigkeit von C++ ist die manuelle Verwaltung vom Arbeitsspeicher</w:t>
      </w:r>
      <w:r w:rsidR="00E1022B">
        <w:rPr>
          <w:lang/>
        </w:rPr>
        <w:t xml:space="preserve">. In C# kümmert sich der Garbage </w:t>
      </w:r>
      <w:r w:rsidR="007E70EF">
        <w:rPr>
          <w:lang/>
        </w:rPr>
        <w:t>Collector</w:t>
      </w:r>
      <w:r w:rsidR="00E1022B">
        <w:rPr>
          <w:lang/>
        </w:rPr>
        <w:t xml:space="preserve"> </w:t>
      </w:r>
      <w:ins w:id="494" w:author="Evi Breunig" w:date="2019-03-28T23:31:00Z">
        <w:r w:rsidR="009E42D3">
          <w:rPr>
            <w:lang w:val="de-DE"/>
          </w:rPr>
          <w:t>autom</w:t>
        </w:r>
      </w:ins>
      <w:ins w:id="495" w:author="Evi Breunig" w:date="2019-03-28T23:32:00Z">
        <w:r w:rsidR="009E42D3">
          <w:rPr>
            <w:lang w:val="de-DE"/>
          </w:rPr>
          <w:t xml:space="preserve">atisch </w:t>
        </w:r>
      </w:ins>
      <w:r w:rsidR="00E1022B">
        <w:rPr>
          <w:lang/>
        </w:rPr>
        <w:t xml:space="preserve">darum. </w:t>
      </w:r>
      <w:r w:rsidR="004F205D" w:rsidRPr="009E42D3">
        <w:rPr>
          <w:highlight w:val="yellow"/>
          <w:lang/>
          <w:rPrChange w:id="496" w:author="Evi Breunig" w:date="2019-03-28T23:31:00Z">
            <w:rPr>
              <w:lang/>
            </w:rPr>
          </w:rPrChange>
        </w:rPr>
        <w:t xml:space="preserve">Auch wenn es </w:t>
      </w:r>
      <w:del w:id="497" w:author="Evi Breunig" w:date="2019-03-28T23:31:00Z">
        <w:r w:rsidR="004F205D" w:rsidRPr="009E42D3" w:rsidDel="009E42D3">
          <w:rPr>
            <w:highlight w:val="yellow"/>
            <w:lang/>
            <w:rPrChange w:id="498" w:author="Evi Breunig" w:date="2019-03-28T23:31:00Z">
              <w:rPr>
                <w:lang/>
              </w:rPr>
            </w:rPrChange>
          </w:rPr>
          <w:delText xml:space="preserve">seine </w:delText>
        </w:r>
      </w:del>
      <w:r w:rsidR="004F205D" w:rsidRPr="009E42D3">
        <w:rPr>
          <w:highlight w:val="yellow"/>
          <w:lang/>
          <w:rPrChange w:id="499" w:author="Evi Breunig" w:date="2019-03-28T23:31:00Z">
            <w:rPr>
              <w:lang/>
            </w:rPr>
          </w:rPrChange>
        </w:rPr>
        <w:t xml:space="preserve">Vorteile mit sich bringt, </w:t>
      </w:r>
      <w:del w:id="500" w:author="Evi Breunig" w:date="2019-03-28T23:31:00Z">
        <w:r w:rsidR="004F205D" w:rsidRPr="009E42D3" w:rsidDel="009E42D3">
          <w:rPr>
            <w:highlight w:val="yellow"/>
            <w:lang/>
            <w:rPrChange w:id="501" w:author="Evi Breunig" w:date="2019-03-28T23:31:00Z">
              <w:rPr>
                <w:lang/>
              </w:rPr>
            </w:rPrChange>
          </w:rPr>
          <w:delText xml:space="preserve">damit </w:delText>
        </w:r>
      </w:del>
      <w:ins w:id="502" w:author="Evi Breunig" w:date="2019-03-28T23:31:00Z">
        <w:r w:rsidR="009E42D3" w:rsidRPr="009E42D3">
          <w:rPr>
            <w:highlight w:val="yellow"/>
            <w:lang w:val="de-DE"/>
            <w:rPrChange w:id="503" w:author="Evi Breunig" w:date="2019-03-28T23:31:00Z">
              <w:rPr>
                <w:lang w:val="de-DE"/>
              </w:rPr>
            </w:rPrChange>
          </w:rPr>
          <w:t>dass</w:t>
        </w:r>
        <w:r w:rsidR="009E42D3">
          <w:rPr>
            <w:highlight w:val="yellow"/>
            <w:lang w:val="de-DE"/>
          </w:rPr>
          <w:t>?</w:t>
        </w:r>
        <w:r w:rsidR="009E42D3" w:rsidRPr="009E42D3">
          <w:rPr>
            <w:highlight w:val="yellow"/>
            <w:lang/>
            <w:rPrChange w:id="504" w:author="Evi Breunig" w:date="2019-03-28T23:31:00Z">
              <w:rPr>
                <w:lang/>
              </w:rPr>
            </w:rPrChange>
          </w:rPr>
          <w:t xml:space="preserve"> </w:t>
        </w:r>
      </w:ins>
      <w:r w:rsidR="0079131B" w:rsidRPr="009E42D3">
        <w:rPr>
          <w:highlight w:val="yellow"/>
          <w:lang/>
          <w:rPrChange w:id="505" w:author="Evi Breunig" w:date="2019-03-28T23:31:00Z">
            <w:rPr>
              <w:lang/>
            </w:rPr>
          </w:rPrChange>
        </w:rPr>
        <w:t>der</w:t>
      </w:r>
      <w:r w:rsidR="004F205D" w:rsidRPr="009E42D3">
        <w:rPr>
          <w:highlight w:val="yellow"/>
          <w:lang/>
          <w:rPrChange w:id="506" w:author="Evi Breunig" w:date="2019-03-28T23:31:00Z">
            <w:rPr>
              <w:lang/>
            </w:rPr>
          </w:rPrChange>
        </w:rPr>
        <w:t xml:space="preserve"> Garbage </w:t>
      </w:r>
      <w:r w:rsidR="0079131B" w:rsidRPr="009E42D3">
        <w:rPr>
          <w:highlight w:val="yellow"/>
          <w:lang/>
          <w:rPrChange w:id="507" w:author="Evi Breunig" w:date="2019-03-28T23:31:00Z">
            <w:rPr>
              <w:lang/>
            </w:rPr>
          </w:rPrChange>
        </w:rPr>
        <w:t>Collector</w:t>
      </w:r>
      <w:r w:rsidR="004F205D" w:rsidRPr="009E42D3">
        <w:rPr>
          <w:highlight w:val="yellow"/>
          <w:lang/>
          <w:rPrChange w:id="508" w:author="Evi Breunig" w:date="2019-03-28T23:31:00Z">
            <w:rPr>
              <w:lang/>
            </w:rPr>
          </w:rPrChange>
        </w:rPr>
        <w:t xml:space="preserve"> </w:t>
      </w:r>
      <w:r w:rsidR="001F5F0B" w:rsidRPr="009E42D3">
        <w:rPr>
          <w:highlight w:val="yellow"/>
          <w:lang/>
          <w:rPrChange w:id="509" w:author="Evi Breunig" w:date="2019-03-28T23:31:00Z">
            <w:rPr>
              <w:lang/>
            </w:rPr>
          </w:rPrChange>
        </w:rPr>
        <w:t>seine</w:t>
      </w:r>
      <w:r w:rsidR="004F205D" w:rsidRPr="009E42D3">
        <w:rPr>
          <w:highlight w:val="yellow"/>
          <w:lang/>
          <w:rPrChange w:id="510" w:author="Evi Breunig" w:date="2019-03-28T23:31:00Z">
            <w:rPr>
              <w:lang/>
            </w:rPr>
          </w:rPrChange>
        </w:rPr>
        <w:t xml:space="preserve"> Arbeit verrichten kann</w:t>
      </w:r>
      <w:ins w:id="511" w:author="Evi Breunig" w:date="2019-03-28T23:31:00Z">
        <w:r w:rsidR="009E42D3">
          <w:rPr>
            <w:highlight w:val="yellow"/>
            <w:lang w:val="de-DE"/>
          </w:rPr>
          <w:t xml:space="preserve"> ??</w:t>
        </w:r>
      </w:ins>
      <w:r w:rsidR="004F205D">
        <w:rPr>
          <w:lang/>
        </w:rPr>
        <w:t xml:space="preserve">, muss </w:t>
      </w:r>
      <w:r w:rsidR="002847D0">
        <w:rPr>
          <w:lang/>
        </w:rPr>
        <w:t>er</w:t>
      </w:r>
      <w:r w:rsidR="004F205D">
        <w:rPr>
          <w:lang/>
        </w:rPr>
        <w:t xml:space="preserve"> zuerst den gesamten Thread stoppen. </w:t>
      </w:r>
      <w:del w:id="512" w:author="Evi Breunig" w:date="2019-03-28T23:30:00Z">
        <w:r w:rsidR="00977F75" w:rsidDel="009E42D3">
          <w:rPr>
            <w:lang/>
          </w:rPr>
          <w:delText xml:space="preserve">Desto </w:delText>
        </w:r>
      </w:del>
      <w:ins w:id="513" w:author="Evi Breunig" w:date="2019-03-28T23:30:00Z">
        <w:r w:rsidR="009E42D3">
          <w:rPr>
            <w:lang w:val="de-DE"/>
          </w:rPr>
          <w:t>Je</w:t>
        </w:r>
        <w:r w:rsidR="009E42D3">
          <w:rPr>
            <w:lang/>
          </w:rPr>
          <w:t xml:space="preserve"> </w:t>
        </w:r>
      </w:ins>
      <w:r w:rsidR="00977F75">
        <w:rPr>
          <w:lang/>
        </w:rPr>
        <w:t xml:space="preserve">ineffizienter die interne Datenstruktur des </w:t>
      </w:r>
      <w:r w:rsidR="00BB7EC5">
        <w:rPr>
          <w:lang/>
        </w:rPr>
        <w:t>Spieles ist, desto länger dauert dieser Freeze.</w:t>
      </w:r>
    </w:p>
    <w:p w:rsidR="009B44E5" w:rsidRDefault="009B44E5" w:rsidP="00BC56CD">
      <w:pPr>
        <w:pStyle w:val="CopyFirstPara"/>
        <w:rPr>
          <w:lang/>
        </w:rPr>
      </w:pPr>
    </w:p>
    <w:p w:rsidR="009B44E5" w:rsidRDefault="009B44E5" w:rsidP="00BC56CD">
      <w:pPr>
        <w:pStyle w:val="CopyFirstPara"/>
        <w:rPr>
          <w:lang/>
        </w:rPr>
      </w:pPr>
      <w:r>
        <w:rPr>
          <w:lang/>
        </w:rPr>
        <w:t>Man soll versuchen</w:t>
      </w:r>
      <w:ins w:id="514" w:author="Evi Breunig" w:date="2019-03-28T23:31:00Z">
        <w:r w:rsidR="009E42D3">
          <w:rPr>
            <w:lang w:val="de-DE"/>
          </w:rPr>
          <w:t>,</w:t>
        </w:r>
      </w:ins>
      <w:r>
        <w:rPr>
          <w:lang/>
        </w:rPr>
        <w:t xml:space="preserve"> so wenige Pointer wie möglich zu verwenden</w:t>
      </w:r>
      <w:r w:rsidR="00F44ACB">
        <w:rPr>
          <w:lang/>
        </w:rPr>
        <w:t>. Auch Redundanz sollte in oft vorkommenden Objekten vermieden werden.</w:t>
      </w:r>
      <w:r w:rsidR="008B6EF2">
        <w:rPr>
          <w:lang/>
        </w:rPr>
        <w:t xml:space="preserve"> Systeme sollten so wenig wie möglich übereinander wissen und keine direkten Pointer aufeinander haben</w:t>
      </w:r>
      <w:r w:rsidR="00324859">
        <w:rPr>
          <w:lang/>
        </w:rPr>
        <w:t xml:space="preserve">. Architekturen </w:t>
      </w:r>
      <w:r w:rsidR="006C6FB3">
        <w:rPr>
          <w:lang/>
        </w:rPr>
        <w:t xml:space="preserve">sollten </w:t>
      </w:r>
      <w:ins w:id="515" w:author="Evi Breunig" w:date="2019-03-28T23:32:00Z">
        <w:r w:rsidR="009E42D3">
          <w:rPr>
            <w:lang w:val="de-DE"/>
          </w:rPr>
          <w:t>p</w:t>
        </w:r>
      </w:ins>
      <w:del w:id="516" w:author="Evi Breunig" w:date="2019-03-28T23:32:00Z">
        <w:r w:rsidR="006C6FB3" w:rsidDel="009E42D3">
          <w:rPr>
            <w:lang/>
          </w:rPr>
          <w:delText>P</w:delText>
        </w:r>
      </w:del>
      <w:r w:rsidR="006C6FB3">
        <w:rPr>
          <w:lang/>
        </w:rPr>
        <w:t xml:space="preserve">yramidenförmig sein, mit den </w:t>
      </w:r>
      <w:r w:rsidR="008C4077">
        <w:rPr>
          <w:lang/>
        </w:rPr>
        <w:t>Pointern nach unten zeigend.</w:t>
      </w:r>
    </w:p>
    <w:p w:rsidR="00E1022B" w:rsidRPr="00622B59" w:rsidRDefault="00E1022B" w:rsidP="00BC56CD">
      <w:pPr>
        <w:pStyle w:val="CopyFirstPara"/>
        <w:rPr>
          <w:lang/>
        </w:rPr>
      </w:pPr>
    </w:p>
    <w:p w:rsidR="00C81A77" w:rsidRPr="00C81A77" w:rsidRDefault="00C81A77" w:rsidP="00BC56CD">
      <w:pPr>
        <w:pStyle w:val="CopyFirstPara"/>
        <w:rPr>
          <w:lang/>
        </w:rPr>
      </w:pPr>
      <w:r>
        <w:rPr>
          <w:lang/>
        </w:rPr>
        <w:t>D</w:t>
      </w:r>
      <w:proofErr w:type="spellStart"/>
      <w:ins w:id="517" w:author="Evi Breunig" w:date="2019-03-28T23:32:00Z">
        <w:r w:rsidR="009E42D3">
          <w:rPr>
            <w:lang w:val="de-DE"/>
          </w:rPr>
          <w:t>urch</w:t>
        </w:r>
      </w:ins>
      <w:proofErr w:type="spellEnd"/>
      <w:ins w:id="518" w:author="Evi Breunig" w:date="2019-03-28T23:33:00Z">
        <w:r w:rsidR="009E42D3">
          <w:rPr>
            <w:lang w:val="de-DE"/>
          </w:rPr>
          <w:t xml:space="preserve"> d</w:t>
        </w:r>
      </w:ins>
      <w:r>
        <w:rPr>
          <w:lang/>
        </w:rPr>
        <w:t>iese Optimierung</w:t>
      </w:r>
      <w:r w:rsidR="00324859">
        <w:rPr>
          <w:lang/>
        </w:rPr>
        <w:t xml:space="preserve">en </w:t>
      </w:r>
      <w:del w:id="519" w:author="Evi Breunig" w:date="2019-03-28T23:33:00Z">
        <w:r w:rsidR="00324859" w:rsidDel="009E42D3">
          <w:rPr>
            <w:lang/>
          </w:rPr>
          <w:delText xml:space="preserve">haben </w:delText>
        </w:r>
      </w:del>
      <w:ins w:id="520" w:author="Evi Breunig" w:date="2019-03-28T23:33:00Z">
        <w:r w:rsidR="009E42D3">
          <w:rPr>
            <w:lang w:val="de-DE"/>
          </w:rPr>
          <w:t>wird</w:t>
        </w:r>
        <w:r w:rsidR="009E42D3">
          <w:rPr>
            <w:lang/>
          </w:rPr>
          <w:t xml:space="preserve"> </w:t>
        </w:r>
      </w:ins>
      <w:r>
        <w:rPr>
          <w:lang/>
        </w:rPr>
        <w:t xml:space="preserve">die GC </w:t>
      </w:r>
      <w:del w:id="521" w:author="Evi Breunig" w:date="2019-03-28T23:33:00Z">
        <w:r w:rsidDel="009E42D3">
          <w:rPr>
            <w:lang/>
          </w:rPr>
          <w:delText>unbemerkbar gemacht</w:delText>
        </w:r>
      </w:del>
      <w:ins w:id="522" w:author="Evi Breunig" w:date="2019-03-28T23:33:00Z">
        <w:r w:rsidR="009E42D3">
          <w:rPr>
            <w:lang w:val="de-DE"/>
          </w:rPr>
          <w:t>nicht mehr wahrgenommen</w:t>
        </w:r>
      </w:ins>
      <w:r>
        <w:rPr>
          <w:lang/>
        </w:rPr>
        <w:t>.</w:t>
      </w:r>
    </w:p>
    <w:sectPr w:rsidR="00C81A77" w:rsidRPr="00C81A77"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7BD" w:rsidRDefault="00D337BD" w:rsidP="004F21DD">
      <w:pPr>
        <w:spacing w:after="0" w:line="240" w:lineRule="auto"/>
      </w:pPr>
      <w:r>
        <w:separator/>
      </w:r>
    </w:p>
  </w:endnote>
  <w:endnote w:type="continuationSeparator" w:id="0">
    <w:p w:rsidR="00D337BD" w:rsidRDefault="00D337BD"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7BD" w:rsidRDefault="00D337BD" w:rsidP="004F21DD">
      <w:pPr>
        <w:spacing w:after="0" w:line="240" w:lineRule="auto"/>
      </w:pPr>
      <w:r>
        <w:separator/>
      </w:r>
    </w:p>
  </w:footnote>
  <w:footnote w:type="continuationSeparator" w:id="0">
    <w:p w:rsidR="00D337BD" w:rsidRDefault="00D337BD" w:rsidP="004F21DD">
      <w:pPr>
        <w:spacing w:after="0" w:line="240" w:lineRule="auto"/>
      </w:pPr>
      <w:r>
        <w:continuationSeparator/>
      </w:r>
    </w:p>
  </w:footnote>
  <w:footnote w:id="1">
    <w:p w:rsidR="007F605C" w:rsidRPr="005C4C7A" w:rsidRDefault="007F605C">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0B9B587B"/>
    <w:multiLevelType w:val="hybridMultilevel"/>
    <w:tmpl w:val="5B5E8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912C85"/>
    <w:multiLevelType w:val="multilevel"/>
    <w:tmpl w:val="459ABB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asciiTheme="minorHAnsi" w:hAnsiTheme="minorHAnsi" w:cstheme="minorHAnsi" w:hint="default"/>
        <w:color w:val="auto"/>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F00D0F"/>
    <w:multiLevelType w:val="hybridMultilevel"/>
    <w:tmpl w:val="4BDE0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9"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11"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3"/>
  </w:num>
  <w:num w:numId="5">
    <w:abstractNumId w:val="12"/>
  </w:num>
  <w:num w:numId="6">
    <w:abstractNumId w:val="0"/>
  </w:num>
  <w:num w:numId="7">
    <w:abstractNumId w:val="5"/>
  </w:num>
  <w:num w:numId="8">
    <w:abstractNumId w:val="13"/>
  </w:num>
  <w:num w:numId="9">
    <w:abstractNumId w:val="9"/>
  </w:num>
  <w:num w:numId="10">
    <w:abstractNumId w:val="11"/>
  </w:num>
  <w:num w:numId="11">
    <w:abstractNumId w:val="2"/>
  </w:num>
  <w:num w:numId="12">
    <w:abstractNumId w:val="7"/>
  </w:num>
  <w:num w:numId="13">
    <w:abstractNumId w:val="2"/>
  </w:num>
  <w:num w:numId="14">
    <w:abstractNumId w:val="2"/>
  </w:num>
  <w:num w:numId="15">
    <w:abstractNumId w:val="2"/>
  </w:num>
  <w:num w:numId="16">
    <w:abstractNumId w:val="2"/>
  </w:num>
  <w:num w:numId="17">
    <w:abstractNumId w:val="8"/>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6"/>
  </w:num>
  <w:num w:numId="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i Breunig">
    <w15:presenceInfo w15:providerId="None" w15:userId="Evi Breun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0220C"/>
    <w:rsid w:val="0000401A"/>
    <w:rsid w:val="00007F85"/>
    <w:rsid w:val="00012613"/>
    <w:rsid w:val="00012F4B"/>
    <w:rsid w:val="00013BDD"/>
    <w:rsid w:val="0001511E"/>
    <w:rsid w:val="0001567D"/>
    <w:rsid w:val="000216F0"/>
    <w:rsid w:val="0002193B"/>
    <w:rsid w:val="00024A2E"/>
    <w:rsid w:val="000279D3"/>
    <w:rsid w:val="000305B4"/>
    <w:rsid w:val="00030EAE"/>
    <w:rsid w:val="00035C28"/>
    <w:rsid w:val="00051B24"/>
    <w:rsid w:val="0006098A"/>
    <w:rsid w:val="00061306"/>
    <w:rsid w:val="000616CD"/>
    <w:rsid w:val="00064AB7"/>
    <w:rsid w:val="0006662B"/>
    <w:rsid w:val="00066DA7"/>
    <w:rsid w:val="00073BC4"/>
    <w:rsid w:val="00076B0B"/>
    <w:rsid w:val="000835E9"/>
    <w:rsid w:val="000A3299"/>
    <w:rsid w:val="000A498C"/>
    <w:rsid w:val="000B2765"/>
    <w:rsid w:val="000B29D9"/>
    <w:rsid w:val="000B52F9"/>
    <w:rsid w:val="000B77A9"/>
    <w:rsid w:val="000C7C69"/>
    <w:rsid w:val="000D0643"/>
    <w:rsid w:val="000D0E63"/>
    <w:rsid w:val="000D1F2B"/>
    <w:rsid w:val="000E3D00"/>
    <w:rsid w:val="000F476C"/>
    <w:rsid w:val="000F6D8B"/>
    <w:rsid w:val="00101F72"/>
    <w:rsid w:val="0010657F"/>
    <w:rsid w:val="00107B56"/>
    <w:rsid w:val="00112DBC"/>
    <w:rsid w:val="00116E7A"/>
    <w:rsid w:val="00117087"/>
    <w:rsid w:val="00124EA9"/>
    <w:rsid w:val="001270B1"/>
    <w:rsid w:val="00131F7A"/>
    <w:rsid w:val="001355A7"/>
    <w:rsid w:val="00144CCC"/>
    <w:rsid w:val="001479CF"/>
    <w:rsid w:val="001519C9"/>
    <w:rsid w:val="001525C9"/>
    <w:rsid w:val="0015356B"/>
    <w:rsid w:val="001555F1"/>
    <w:rsid w:val="00162305"/>
    <w:rsid w:val="00162316"/>
    <w:rsid w:val="0017206D"/>
    <w:rsid w:val="001724C2"/>
    <w:rsid w:val="0017290D"/>
    <w:rsid w:val="00176D3C"/>
    <w:rsid w:val="00182AB9"/>
    <w:rsid w:val="00190B0F"/>
    <w:rsid w:val="00193B50"/>
    <w:rsid w:val="00195D51"/>
    <w:rsid w:val="001A11F8"/>
    <w:rsid w:val="001A2C2A"/>
    <w:rsid w:val="001A3349"/>
    <w:rsid w:val="001A6939"/>
    <w:rsid w:val="001B128B"/>
    <w:rsid w:val="001C017D"/>
    <w:rsid w:val="001D7F0B"/>
    <w:rsid w:val="001E1EC6"/>
    <w:rsid w:val="001E48A2"/>
    <w:rsid w:val="001E52FA"/>
    <w:rsid w:val="001E6D2F"/>
    <w:rsid w:val="001F0FAB"/>
    <w:rsid w:val="001F38AA"/>
    <w:rsid w:val="001F3B61"/>
    <w:rsid w:val="001F4FB4"/>
    <w:rsid w:val="001F5AB4"/>
    <w:rsid w:val="001F5C00"/>
    <w:rsid w:val="001F5F0B"/>
    <w:rsid w:val="0020455E"/>
    <w:rsid w:val="002120E5"/>
    <w:rsid w:val="00212CFA"/>
    <w:rsid w:val="00222389"/>
    <w:rsid w:val="00231313"/>
    <w:rsid w:val="002316B5"/>
    <w:rsid w:val="002322AF"/>
    <w:rsid w:val="00235277"/>
    <w:rsid w:val="00241D2B"/>
    <w:rsid w:val="0024536A"/>
    <w:rsid w:val="002454BD"/>
    <w:rsid w:val="00255F84"/>
    <w:rsid w:val="00262E2F"/>
    <w:rsid w:val="00266714"/>
    <w:rsid w:val="00267003"/>
    <w:rsid w:val="0026742B"/>
    <w:rsid w:val="002728A0"/>
    <w:rsid w:val="00272E6C"/>
    <w:rsid w:val="002734D6"/>
    <w:rsid w:val="00275603"/>
    <w:rsid w:val="002763AD"/>
    <w:rsid w:val="00276BEE"/>
    <w:rsid w:val="002817EB"/>
    <w:rsid w:val="00281BC2"/>
    <w:rsid w:val="00281C9D"/>
    <w:rsid w:val="002847D0"/>
    <w:rsid w:val="00292E64"/>
    <w:rsid w:val="00294BC3"/>
    <w:rsid w:val="00297B2B"/>
    <w:rsid w:val="002A333D"/>
    <w:rsid w:val="002A5EF7"/>
    <w:rsid w:val="002A7E68"/>
    <w:rsid w:val="002B0FB4"/>
    <w:rsid w:val="002B693A"/>
    <w:rsid w:val="002C3870"/>
    <w:rsid w:val="002D0EC1"/>
    <w:rsid w:val="002D7DB7"/>
    <w:rsid w:val="002E457C"/>
    <w:rsid w:val="002E4B1D"/>
    <w:rsid w:val="00300D05"/>
    <w:rsid w:val="00300E5C"/>
    <w:rsid w:val="00302CF7"/>
    <w:rsid w:val="003043A4"/>
    <w:rsid w:val="00306492"/>
    <w:rsid w:val="00314CC8"/>
    <w:rsid w:val="00314D5F"/>
    <w:rsid w:val="003165B5"/>
    <w:rsid w:val="0031744B"/>
    <w:rsid w:val="00321ACB"/>
    <w:rsid w:val="00322012"/>
    <w:rsid w:val="00323391"/>
    <w:rsid w:val="00324859"/>
    <w:rsid w:val="003267FF"/>
    <w:rsid w:val="00332E27"/>
    <w:rsid w:val="0033430E"/>
    <w:rsid w:val="0033519F"/>
    <w:rsid w:val="0033742E"/>
    <w:rsid w:val="00344C13"/>
    <w:rsid w:val="003470F4"/>
    <w:rsid w:val="00352EAB"/>
    <w:rsid w:val="003548C0"/>
    <w:rsid w:val="0035587E"/>
    <w:rsid w:val="00360071"/>
    <w:rsid w:val="00360387"/>
    <w:rsid w:val="00361691"/>
    <w:rsid w:val="00361F0D"/>
    <w:rsid w:val="003630F9"/>
    <w:rsid w:val="00372A86"/>
    <w:rsid w:val="003808D1"/>
    <w:rsid w:val="003832C9"/>
    <w:rsid w:val="00387E8C"/>
    <w:rsid w:val="00393F54"/>
    <w:rsid w:val="00394C34"/>
    <w:rsid w:val="003978BE"/>
    <w:rsid w:val="003A0AEB"/>
    <w:rsid w:val="003A4A4B"/>
    <w:rsid w:val="003A5696"/>
    <w:rsid w:val="003B35B7"/>
    <w:rsid w:val="003C40BB"/>
    <w:rsid w:val="003C7C71"/>
    <w:rsid w:val="003D289F"/>
    <w:rsid w:val="003D4605"/>
    <w:rsid w:val="003D647C"/>
    <w:rsid w:val="003E117E"/>
    <w:rsid w:val="003E3258"/>
    <w:rsid w:val="003F3985"/>
    <w:rsid w:val="003F42CE"/>
    <w:rsid w:val="003F49F2"/>
    <w:rsid w:val="003F5500"/>
    <w:rsid w:val="003F6752"/>
    <w:rsid w:val="003F6777"/>
    <w:rsid w:val="003F6ABC"/>
    <w:rsid w:val="00403E7D"/>
    <w:rsid w:val="0041154C"/>
    <w:rsid w:val="00412935"/>
    <w:rsid w:val="00415364"/>
    <w:rsid w:val="00421824"/>
    <w:rsid w:val="00423B6E"/>
    <w:rsid w:val="00424DCA"/>
    <w:rsid w:val="00425316"/>
    <w:rsid w:val="00425EE8"/>
    <w:rsid w:val="004266DF"/>
    <w:rsid w:val="0044255A"/>
    <w:rsid w:val="004444DB"/>
    <w:rsid w:val="00450447"/>
    <w:rsid w:val="0045121E"/>
    <w:rsid w:val="00452DBA"/>
    <w:rsid w:val="0045333B"/>
    <w:rsid w:val="00464D0A"/>
    <w:rsid w:val="00465CAB"/>
    <w:rsid w:val="00473DB1"/>
    <w:rsid w:val="00474A7E"/>
    <w:rsid w:val="00474AAC"/>
    <w:rsid w:val="0047600E"/>
    <w:rsid w:val="00480E98"/>
    <w:rsid w:val="0048220E"/>
    <w:rsid w:val="00482479"/>
    <w:rsid w:val="0048283B"/>
    <w:rsid w:val="00482CFC"/>
    <w:rsid w:val="0048361E"/>
    <w:rsid w:val="00485034"/>
    <w:rsid w:val="00490D70"/>
    <w:rsid w:val="004920FE"/>
    <w:rsid w:val="00496E08"/>
    <w:rsid w:val="004A094F"/>
    <w:rsid w:val="004A27A5"/>
    <w:rsid w:val="004A52DD"/>
    <w:rsid w:val="004A605C"/>
    <w:rsid w:val="004A6230"/>
    <w:rsid w:val="004B3342"/>
    <w:rsid w:val="004B3FD5"/>
    <w:rsid w:val="004D1610"/>
    <w:rsid w:val="004D33C5"/>
    <w:rsid w:val="004D465D"/>
    <w:rsid w:val="004D6C69"/>
    <w:rsid w:val="004E0B77"/>
    <w:rsid w:val="004E5D98"/>
    <w:rsid w:val="004F039C"/>
    <w:rsid w:val="004F205D"/>
    <w:rsid w:val="004F21DD"/>
    <w:rsid w:val="004F2C96"/>
    <w:rsid w:val="004F31FC"/>
    <w:rsid w:val="004F55CC"/>
    <w:rsid w:val="004F621F"/>
    <w:rsid w:val="00502398"/>
    <w:rsid w:val="00504AA8"/>
    <w:rsid w:val="005059F8"/>
    <w:rsid w:val="00506801"/>
    <w:rsid w:val="005078E3"/>
    <w:rsid w:val="00511358"/>
    <w:rsid w:val="00511D3A"/>
    <w:rsid w:val="00512F3C"/>
    <w:rsid w:val="00512F4E"/>
    <w:rsid w:val="00513115"/>
    <w:rsid w:val="00523C8D"/>
    <w:rsid w:val="0052418B"/>
    <w:rsid w:val="005242C0"/>
    <w:rsid w:val="00525D63"/>
    <w:rsid w:val="00531496"/>
    <w:rsid w:val="0053257B"/>
    <w:rsid w:val="00534B8E"/>
    <w:rsid w:val="00534F87"/>
    <w:rsid w:val="00543752"/>
    <w:rsid w:val="00544C81"/>
    <w:rsid w:val="005457CF"/>
    <w:rsid w:val="00545C45"/>
    <w:rsid w:val="00547F7E"/>
    <w:rsid w:val="0055099D"/>
    <w:rsid w:val="00552101"/>
    <w:rsid w:val="00552F65"/>
    <w:rsid w:val="005578A5"/>
    <w:rsid w:val="005651B8"/>
    <w:rsid w:val="00566B16"/>
    <w:rsid w:val="005703A6"/>
    <w:rsid w:val="00573407"/>
    <w:rsid w:val="0057347A"/>
    <w:rsid w:val="0057444D"/>
    <w:rsid w:val="00576A0A"/>
    <w:rsid w:val="00582ACC"/>
    <w:rsid w:val="00591E80"/>
    <w:rsid w:val="005935B4"/>
    <w:rsid w:val="00594B9B"/>
    <w:rsid w:val="00595DBC"/>
    <w:rsid w:val="00595EAB"/>
    <w:rsid w:val="005A14A8"/>
    <w:rsid w:val="005A1639"/>
    <w:rsid w:val="005A1FC4"/>
    <w:rsid w:val="005A46A1"/>
    <w:rsid w:val="005A57DF"/>
    <w:rsid w:val="005A7B92"/>
    <w:rsid w:val="005B0331"/>
    <w:rsid w:val="005B0AC2"/>
    <w:rsid w:val="005B1B64"/>
    <w:rsid w:val="005C1501"/>
    <w:rsid w:val="005C284F"/>
    <w:rsid w:val="005C4C7A"/>
    <w:rsid w:val="005C76EC"/>
    <w:rsid w:val="005D0AFB"/>
    <w:rsid w:val="005D57CD"/>
    <w:rsid w:val="005D5DD0"/>
    <w:rsid w:val="005D793E"/>
    <w:rsid w:val="005E0488"/>
    <w:rsid w:val="005E0DCA"/>
    <w:rsid w:val="005E2611"/>
    <w:rsid w:val="005F076A"/>
    <w:rsid w:val="005F1251"/>
    <w:rsid w:val="005F2464"/>
    <w:rsid w:val="005F2D84"/>
    <w:rsid w:val="005F3100"/>
    <w:rsid w:val="005F3176"/>
    <w:rsid w:val="005F50C4"/>
    <w:rsid w:val="005F6320"/>
    <w:rsid w:val="005F6990"/>
    <w:rsid w:val="006004B2"/>
    <w:rsid w:val="006014EB"/>
    <w:rsid w:val="006048E0"/>
    <w:rsid w:val="006103AE"/>
    <w:rsid w:val="006110C5"/>
    <w:rsid w:val="006134C8"/>
    <w:rsid w:val="00613C3E"/>
    <w:rsid w:val="006161B6"/>
    <w:rsid w:val="00617BC8"/>
    <w:rsid w:val="00620016"/>
    <w:rsid w:val="00620AA5"/>
    <w:rsid w:val="00622B59"/>
    <w:rsid w:val="00625F95"/>
    <w:rsid w:val="00626119"/>
    <w:rsid w:val="00626821"/>
    <w:rsid w:val="00626AF7"/>
    <w:rsid w:val="0063054C"/>
    <w:rsid w:val="006317F2"/>
    <w:rsid w:val="00632F1B"/>
    <w:rsid w:val="006335DD"/>
    <w:rsid w:val="006403C6"/>
    <w:rsid w:val="00643D92"/>
    <w:rsid w:val="006460BF"/>
    <w:rsid w:val="00646219"/>
    <w:rsid w:val="00646610"/>
    <w:rsid w:val="006509CD"/>
    <w:rsid w:val="00651CEB"/>
    <w:rsid w:val="00661D69"/>
    <w:rsid w:val="00662492"/>
    <w:rsid w:val="00662743"/>
    <w:rsid w:val="006641A7"/>
    <w:rsid w:val="00665436"/>
    <w:rsid w:val="0067083C"/>
    <w:rsid w:val="006725AB"/>
    <w:rsid w:val="006767AF"/>
    <w:rsid w:val="006822B4"/>
    <w:rsid w:val="00683595"/>
    <w:rsid w:val="00683AF8"/>
    <w:rsid w:val="0068460F"/>
    <w:rsid w:val="00685636"/>
    <w:rsid w:val="00690F15"/>
    <w:rsid w:val="006932B6"/>
    <w:rsid w:val="006A0615"/>
    <w:rsid w:val="006A3353"/>
    <w:rsid w:val="006A4E98"/>
    <w:rsid w:val="006C5C00"/>
    <w:rsid w:val="006C63D8"/>
    <w:rsid w:val="006C6FB3"/>
    <w:rsid w:val="006E1255"/>
    <w:rsid w:val="006E12EF"/>
    <w:rsid w:val="006E5C30"/>
    <w:rsid w:val="006E5FAC"/>
    <w:rsid w:val="006F4B6D"/>
    <w:rsid w:val="0070376D"/>
    <w:rsid w:val="00703818"/>
    <w:rsid w:val="00704610"/>
    <w:rsid w:val="00706250"/>
    <w:rsid w:val="00711577"/>
    <w:rsid w:val="00715920"/>
    <w:rsid w:val="007207CF"/>
    <w:rsid w:val="00721600"/>
    <w:rsid w:val="00724ADE"/>
    <w:rsid w:val="007261F4"/>
    <w:rsid w:val="007317AD"/>
    <w:rsid w:val="00732E4B"/>
    <w:rsid w:val="00735C85"/>
    <w:rsid w:val="00736A1A"/>
    <w:rsid w:val="0073784B"/>
    <w:rsid w:val="00742F95"/>
    <w:rsid w:val="007472F7"/>
    <w:rsid w:val="00751784"/>
    <w:rsid w:val="00755737"/>
    <w:rsid w:val="0075579B"/>
    <w:rsid w:val="00755C34"/>
    <w:rsid w:val="00756783"/>
    <w:rsid w:val="00764565"/>
    <w:rsid w:val="00765E03"/>
    <w:rsid w:val="0076646C"/>
    <w:rsid w:val="007709CA"/>
    <w:rsid w:val="00772D42"/>
    <w:rsid w:val="007817EA"/>
    <w:rsid w:val="00790A60"/>
    <w:rsid w:val="0079131B"/>
    <w:rsid w:val="00792B5B"/>
    <w:rsid w:val="00793906"/>
    <w:rsid w:val="00794BBA"/>
    <w:rsid w:val="007A16A9"/>
    <w:rsid w:val="007A319F"/>
    <w:rsid w:val="007A340D"/>
    <w:rsid w:val="007A38B2"/>
    <w:rsid w:val="007A6207"/>
    <w:rsid w:val="007B0454"/>
    <w:rsid w:val="007B1337"/>
    <w:rsid w:val="007B18A3"/>
    <w:rsid w:val="007B5187"/>
    <w:rsid w:val="007B51CE"/>
    <w:rsid w:val="007B54AF"/>
    <w:rsid w:val="007B5D64"/>
    <w:rsid w:val="007B6E7A"/>
    <w:rsid w:val="007C19B2"/>
    <w:rsid w:val="007C264B"/>
    <w:rsid w:val="007C2A47"/>
    <w:rsid w:val="007C40EE"/>
    <w:rsid w:val="007C6064"/>
    <w:rsid w:val="007D52D8"/>
    <w:rsid w:val="007D5363"/>
    <w:rsid w:val="007D7D58"/>
    <w:rsid w:val="007E366C"/>
    <w:rsid w:val="007E5027"/>
    <w:rsid w:val="007E5960"/>
    <w:rsid w:val="007E70EF"/>
    <w:rsid w:val="007F2911"/>
    <w:rsid w:val="007F2B1B"/>
    <w:rsid w:val="007F503D"/>
    <w:rsid w:val="007F605C"/>
    <w:rsid w:val="008051C8"/>
    <w:rsid w:val="00805FE9"/>
    <w:rsid w:val="0081401D"/>
    <w:rsid w:val="00815520"/>
    <w:rsid w:val="008234B0"/>
    <w:rsid w:val="00823B53"/>
    <w:rsid w:val="0082754E"/>
    <w:rsid w:val="00830DAE"/>
    <w:rsid w:val="00831179"/>
    <w:rsid w:val="00831778"/>
    <w:rsid w:val="008336A4"/>
    <w:rsid w:val="008343DC"/>
    <w:rsid w:val="00834A94"/>
    <w:rsid w:val="008414AA"/>
    <w:rsid w:val="008456DB"/>
    <w:rsid w:val="0084766A"/>
    <w:rsid w:val="00847A49"/>
    <w:rsid w:val="00850E50"/>
    <w:rsid w:val="00852D94"/>
    <w:rsid w:val="00854F0A"/>
    <w:rsid w:val="00855293"/>
    <w:rsid w:val="00862CFC"/>
    <w:rsid w:val="00863811"/>
    <w:rsid w:val="00865ED2"/>
    <w:rsid w:val="0086755D"/>
    <w:rsid w:val="00867B52"/>
    <w:rsid w:val="00871052"/>
    <w:rsid w:val="008719C7"/>
    <w:rsid w:val="00871D07"/>
    <w:rsid w:val="008725B9"/>
    <w:rsid w:val="00880B63"/>
    <w:rsid w:val="00882F82"/>
    <w:rsid w:val="00883396"/>
    <w:rsid w:val="0088533D"/>
    <w:rsid w:val="00893236"/>
    <w:rsid w:val="0089495E"/>
    <w:rsid w:val="00897889"/>
    <w:rsid w:val="008A4155"/>
    <w:rsid w:val="008A6F05"/>
    <w:rsid w:val="008B3749"/>
    <w:rsid w:val="008B3D3F"/>
    <w:rsid w:val="008B4027"/>
    <w:rsid w:val="008B6E94"/>
    <w:rsid w:val="008B6EF2"/>
    <w:rsid w:val="008C4077"/>
    <w:rsid w:val="008C4E44"/>
    <w:rsid w:val="008D1B53"/>
    <w:rsid w:val="008D706F"/>
    <w:rsid w:val="008E0906"/>
    <w:rsid w:val="008E1B1E"/>
    <w:rsid w:val="008E4F29"/>
    <w:rsid w:val="008E65AF"/>
    <w:rsid w:val="00900023"/>
    <w:rsid w:val="0090040B"/>
    <w:rsid w:val="009014C8"/>
    <w:rsid w:val="00902004"/>
    <w:rsid w:val="00902225"/>
    <w:rsid w:val="00903CC8"/>
    <w:rsid w:val="009208BE"/>
    <w:rsid w:val="00921FEC"/>
    <w:rsid w:val="00923CF9"/>
    <w:rsid w:val="0092409B"/>
    <w:rsid w:val="00924784"/>
    <w:rsid w:val="00934851"/>
    <w:rsid w:val="0093514F"/>
    <w:rsid w:val="00936A4A"/>
    <w:rsid w:val="009413A7"/>
    <w:rsid w:val="00942EC7"/>
    <w:rsid w:val="0094606A"/>
    <w:rsid w:val="00950D01"/>
    <w:rsid w:val="00953745"/>
    <w:rsid w:val="00955D71"/>
    <w:rsid w:val="00964B41"/>
    <w:rsid w:val="0096767C"/>
    <w:rsid w:val="00967C95"/>
    <w:rsid w:val="00967DEA"/>
    <w:rsid w:val="009713F1"/>
    <w:rsid w:val="00971D73"/>
    <w:rsid w:val="0097233E"/>
    <w:rsid w:val="009728B5"/>
    <w:rsid w:val="00974471"/>
    <w:rsid w:val="00974609"/>
    <w:rsid w:val="009746D0"/>
    <w:rsid w:val="00974D6A"/>
    <w:rsid w:val="009763D4"/>
    <w:rsid w:val="00977F75"/>
    <w:rsid w:val="00981AB1"/>
    <w:rsid w:val="00983140"/>
    <w:rsid w:val="009839F4"/>
    <w:rsid w:val="00986852"/>
    <w:rsid w:val="00990C1F"/>
    <w:rsid w:val="00992181"/>
    <w:rsid w:val="00992A20"/>
    <w:rsid w:val="009931CD"/>
    <w:rsid w:val="00994774"/>
    <w:rsid w:val="009A3CEF"/>
    <w:rsid w:val="009A5BD3"/>
    <w:rsid w:val="009A750B"/>
    <w:rsid w:val="009A7E00"/>
    <w:rsid w:val="009B0A16"/>
    <w:rsid w:val="009B1ED2"/>
    <w:rsid w:val="009B370F"/>
    <w:rsid w:val="009B44E5"/>
    <w:rsid w:val="009B463F"/>
    <w:rsid w:val="009D0B25"/>
    <w:rsid w:val="009D1D06"/>
    <w:rsid w:val="009D24EB"/>
    <w:rsid w:val="009D2E48"/>
    <w:rsid w:val="009D52F7"/>
    <w:rsid w:val="009D7152"/>
    <w:rsid w:val="009E11CC"/>
    <w:rsid w:val="009E1443"/>
    <w:rsid w:val="009E2255"/>
    <w:rsid w:val="009E42D3"/>
    <w:rsid w:val="009F020E"/>
    <w:rsid w:val="009F166D"/>
    <w:rsid w:val="009F39E8"/>
    <w:rsid w:val="009F51B8"/>
    <w:rsid w:val="009F698D"/>
    <w:rsid w:val="00A06344"/>
    <w:rsid w:val="00A11952"/>
    <w:rsid w:val="00A1363B"/>
    <w:rsid w:val="00A139D7"/>
    <w:rsid w:val="00A16FB7"/>
    <w:rsid w:val="00A2133A"/>
    <w:rsid w:val="00A21513"/>
    <w:rsid w:val="00A2438A"/>
    <w:rsid w:val="00A24C89"/>
    <w:rsid w:val="00A3319E"/>
    <w:rsid w:val="00A40500"/>
    <w:rsid w:val="00A45756"/>
    <w:rsid w:val="00A46F8A"/>
    <w:rsid w:val="00A472D8"/>
    <w:rsid w:val="00A53426"/>
    <w:rsid w:val="00A5399D"/>
    <w:rsid w:val="00A61578"/>
    <w:rsid w:val="00A70814"/>
    <w:rsid w:val="00A71B3B"/>
    <w:rsid w:val="00A72590"/>
    <w:rsid w:val="00A77FBB"/>
    <w:rsid w:val="00A80EC7"/>
    <w:rsid w:val="00A85915"/>
    <w:rsid w:val="00A93311"/>
    <w:rsid w:val="00AA06C1"/>
    <w:rsid w:val="00AA2D20"/>
    <w:rsid w:val="00AA4050"/>
    <w:rsid w:val="00AA4C19"/>
    <w:rsid w:val="00AA653F"/>
    <w:rsid w:val="00AA7CF4"/>
    <w:rsid w:val="00AB2581"/>
    <w:rsid w:val="00AB522C"/>
    <w:rsid w:val="00AB6A65"/>
    <w:rsid w:val="00AB744F"/>
    <w:rsid w:val="00AC0086"/>
    <w:rsid w:val="00AC1831"/>
    <w:rsid w:val="00AC47FF"/>
    <w:rsid w:val="00AC52E8"/>
    <w:rsid w:val="00AC631F"/>
    <w:rsid w:val="00AC6834"/>
    <w:rsid w:val="00AC7D2D"/>
    <w:rsid w:val="00AD1F8F"/>
    <w:rsid w:val="00AD2EA5"/>
    <w:rsid w:val="00AD3A0D"/>
    <w:rsid w:val="00AD5C49"/>
    <w:rsid w:val="00AD7EA6"/>
    <w:rsid w:val="00AE02D9"/>
    <w:rsid w:val="00AE1B65"/>
    <w:rsid w:val="00AE281A"/>
    <w:rsid w:val="00AE4078"/>
    <w:rsid w:val="00AE4E1F"/>
    <w:rsid w:val="00AF02BC"/>
    <w:rsid w:val="00AF6E57"/>
    <w:rsid w:val="00B01D5B"/>
    <w:rsid w:val="00B0467C"/>
    <w:rsid w:val="00B14BD4"/>
    <w:rsid w:val="00B14D86"/>
    <w:rsid w:val="00B22A4F"/>
    <w:rsid w:val="00B23986"/>
    <w:rsid w:val="00B25533"/>
    <w:rsid w:val="00B31494"/>
    <w:rsid w:val="00B318A1"/>
    <w:rsid w:val="00B34CC9"/>
    <w:rsid w:val="00B34EE2"/>
    <w:rsid w:val="00B35E1D"/>
    <w:rsid w:val="00B369D3"/>
    <w:rsid w:val="00B36FEB"/>
    <w:rsid w:val="00B37A67"/>
    <w:rsid w:val="00B37B51"/>
    <w:rsid w:val="00B43C3F"/>
    <w:rsid w:val="00B44189"/>
    <w:rsid w:val="00B44F99"/>
    <w:rsid w:val="00B56645"/>
    <w:rsid w:val="00B57889"/>
    <w:rsid w:val="00B60334"/>
    <w:rsid w:val="00B60B8C"/>
    <w:rsid w:val="00B619AD"/>
    <w:rsid w:val="00B629E2"/>
    <w:rsid w:val="00B62F09"/>
    <w:rsid w:val="00B65ACC"/>
    <w:rsid w:val="00B7021C"/>
    <w:rsid w:val="00B72622"/>
    <w:rsid w:val="00B778BB"/>
    <w:rsid w:val="00B827C5"/>
    <w:rsid w:val="00B833E7"/>
    <w:rsid w:val="00B8359C"/>
    <w:rsid w:val="00B8643C"/>
    <w:rsid w:val="00B86B83"/>
    <w:rsid w:val="00B86CD5"/>
    <w:rsid w:val="00B86D6E"/>
    <w:rsid w:val="00B90993"/>
    <w:rsid w:val="00B94F9A"/>
    <w:rsid w:val="00B9599B"/>
    <w:rsid w:val="00B97711"/>
    <w:rsid w:val="00B97FA6"/>
    <w:rsid w:val="00BA0399"/>
    <w:rsid w:val="00BA0A95"/>
    <w:rsid w:val="00BA2699"/>
    <w:rsid w:val="00BB5918"/>
    <w:rsid w:val="00BB7EC5"/>
    <w:rsid w:val="00BC0180"/>
    <w:rsid w:val="00BC1489"/>
    <w:rsid w:val="00BC4437"/>
    <w:rsid w:val="00BC56CD"/>
    <w:rsid w:val="00BD14F6"/>
    <w:rsid w:val="00BD2960"/>
    <w:rsid w:val="00BD2F40"/>
    <w:rsid w:val="00BD4A07"/>
    <w:rsid w:val="00BD4AD2"/>
    <w:rsid w:val="00BE10DD"/>
    <w:rsid w:val="00BE1296"/>
    <w:rsid w:val="00BE3869"/>
    <w:rsid w:val="00BE44E6"/>
    <w:rsid w:val="00BE4B36"/>
    <w:rsid w:val="00BE6C06"/>
    <w:rsid w:val="00BF0B3A"/>
    <w:rsid w:val="00BF173E"/>
    <w:rsid w:val="00BF65E3"/>
    <w:rsid w:val="00BF7473"/>
    <w:rsid w:val="00C012F6"/>
    <w:rsid w:val="00C0295C"/>
    <w:rsid w:val="00C02A21"/>
    <w:rsid w:val="00C02A72"/>
    <w:rsid w:val="00C02BCC"/>
    <w:rsid w:val="00C05F9D"/>
    <w:rsid w:val="00C124EF"/>
    <w:rsid w:val="00C130B3"/>
    <w:rsid w:val="00C15D68"/>
    <w:rsid w:val="00C16CBF"/>
    <w:rsid w:val="00C17368"/>
    <w:rsid w:val="00C25B27"/>
    <w:rsid w:val="00C26CE1"/>
    <w:rsid w:val="00C3455F"/>
    <w:rsid w:val="00C34671"/>
    <w:rsid w:val="00C364BF"/>
    <w:rsid w:val="00C406FA"/>
    <w:rsid w:val="00C414C0"/>
    <w:rsid w:val="00C42BC0"/>
    <w:rsid w:val="00C43BA3"/>
    <w:rsid w:val="00C45E2F"/>
    <w:rsid w:val="00C64544"/>
    <w:rsid w:val="00C66529"/>
    <w:rsid w:val="00C7099A"/>
    <w:rsid w:val="00C72C66"/>
    <w:rsid w:val="00C72D82"/>
    <w:rsid w:val="00C74E5F"/>
    <w:rsid w:val="00C774AE"/>
    <w:rsid w:val="00C80F3A"/>
    <w:rsid w:val="00C81A77"/>
    <w:rsid w:val="00C8457A"/>
    <w:rsid w:val="00C912CB"/>
    <w:rsid w:val="00C92316"/>
    <w:rsid w:val="00C93A9B"/>
    <w:rsid w:val="00C947F9"/>
    <w:rsid w:val="00C963D4"/>
    <w:rsid w:val="00CA0664"/>
    <w:rsid w:val="00CA1EFE"/>
    <w:rsid w:val="00CA332B"/>
    <w:rsid w:val="00CB28FF"/>
    <w:rsid w:val="00CB7791"/>
    <w:rsid w:val="00CD6678"/>
    <w:rsid w:val="00CD6FDA"/>
    <w:rsid w:val="00CD7B34"/>
    <w:rsid w:val="00CE0A1E"/>
    <w:rsid w:val="00CE404B"/>
    <w:rsid w:val="00CE5693"/>
    <w:rsid w:val="00CF53F5"/>
    <w:rsid w:val="00CF551F"/>
    <w:rsid w:val="00CF55F2"/>
    <w:rsid w:val="00CF7D6E"/>
    <w:rsid w:val="00D0257F"/>
    <w:rsid w:val="00D059BA"/>
    <w:rsid w:val="00D12645"/>
    <w:rsid w:val="00D12DA4"/>
    <w:rsid w:val="00D14322"/>
    <w:rsid w:val="00D15ED9"/>
    <w:rsid w:val="00D16610"/>
    <w:rsid w:val="00D17174"/>
    <w:rsid w:val="00D21760"/>
    <w:rsid w:val="00D21B96"/>
    <w:rsid w:val="00D2737F"/>
    <w:rsid w:val="00D337BD"/>
    <w:rsid w:val="00D41DEB"/>
    <w:rsid w:val="00D4577D"/>
    <w:rsid w:val="00D47C27"/>
    <w:rsid w:val="00D51979"/>
    <w:rsid w:val="00D519BF"/>
    <w:rsid w:val="00D54EC4"/>
    <w:rsid w:val="00D570CB"/>
    <w:rsid w:val="00D60C25"/>
    <w:rsid w:val="00D6510C"/>
    <w:rsid w:val="00D67509"/>
    <w:rsid w:val="00D717AD"/>
    <w:rsid w:val="00D71BBA"/>
    <w:rsid w:val="00D72AAE"/>
    <w:rsid w:val="00D749EA"/>
    <w:rsid w:val="00D77113"/>
    <w:rsid w:val="00D81208"/>
    <w:rsid w:val="00D949A4"/>
    <w:rsid w:val="00DA1159"/>
    <w:rsid w:val="00DA1E10"/>
    <w:rsid w:val="00DA33C6"/>
    <w:rsid w:val="00DB379E"/>
    <w:rsid w:val="00DB6F10"/>
    <w:rsid w:val="00DC5A0C"/>
    <w:rsid w:val="00DC7A80"/>
    <w:rsid w:val="00DD312B"/>
    <w:rsid w:val="00DD35E2"/>
    <w:rsid w:val="00DD3748"/>
    <w:rsid w:val="00DD4A86"/>
    <w:rsid w:val="00DD67CF"/>
    <w:rsid w:val="00DD6AFE"/>
    <w:rsid w:val="00DE3170"/>
    <w:rsid w:val="00DE7CAA"/>
    <w:rsid w:val="00DF0392"/>
    <w:rsid w:val="00DF0396"/>
    <w:rsid w:val="00DF0EB5"/>
    <w:rsid w:val="00DF32CC"/>
    <w:rsid w:val="00DF5D65"/>
    <w:rsid w:val="00DF6404"/>
    <w:rsid w:val="00DF7648"/>
    <w:rsid w:val="00DF7CE7"/>
    <w:rsid w:val="00E02676"/>
    <w:rsid w:val="00E05DBD"/>
    <w:rsid w:val="00E07212"/>
    <w:rsid w:val="00E1022B"/>
    <w:rsid w:val="00E10ABD"/>
    <w:rsid w:val="00E11394"/>
    <w:rsid w:val="00E13F15"/>
    <w:rsid w:val="00E20E8C"/>
    <w:rsid w:val="00E21673"/>
    <w:rsid w:val="00E24A32"/>
    <w:rsid w:val="00E277D7"/>
    <w:rsid w:val="00E309A4"/>
    <w:rsid w:val="00E30A8F"/>
    <w:rsid w:val="00E31382"/>
    <w:rsid w:val="00E35FED"/>
    <w:rsid w:val="00E36218"/>
    <w:rsid w:val="00E36628"/>
    <w:rsid w:val="00E450C3"/>
    <w:rsid w:val="00E53664"/>
    <w:rsid w:val="00E629DF"/>
    <w:rsid w:val="00E7034E"/>
    <w:rsid w:val="00E72D9C"/>
    <w:rsid w:val="00E74585"/>
    <w:rsid w:val="00E760C8"/>
    <w:rsid w:val="00E77C3F"/>
    <w:rsid w:val="00E836D3"/>
    <w:rsid w:val="00E90168"/>
    <w:rsid w:val="00E90929"/>
    <w:rsid w:val="00E9154C"/>
    <w:rsid w:val="00E932F2"/>
    <w:rsid w:val="00E9488A"/>
    <w:rsid w:val="00E9506B"/>
    <w:rsid w:val="00EA3CAE"/>
    <w:rsid w:val="00EA5E25"/>
    <w:rsid w:val="00EB00BB"/>
    <w:rsid w:val="00EB3B0D"/>
    <w:rsid w:val="00EB7378"/>
    <w:rsid w:val="00EC13DD"/>
    <w:rsid w:val="00EC160F"/>
    <w:rsid w:val="00EC2B56"/>
    <w:rsid w:val="00EC2B9A"/>
    <w:rsid w:val="00EC5382"/>
    <w:rsid w:val="00EC54E0"/>
    <w:rsid w:val="00EC591D"/>
    <w:rsid w:val="00EC5E55"/>
    <w:rsid w:val="00ED1963"/>
    <w:rsid w:val="00ED2402"/>
    <w:rsid w:val="00ED3193"/>
    <w:rsid w:val="00ED4E2A"/>
    <w:rsid w:val="00ED6A08"/>
    <w:rsid w:val="00EE0BD7"/>
    <w:rsid w:val="00EE3B69"/>
    <w:rsid w:val="00EF1ECA"/>
    <w:rsid w:val="00EF416D"/>
    <w:rsid w:val="00EF4D73"/>
    <w:rsid w:val="00EF5A75"/>
    <w:rsid w:val="00EF605E"/>
    <w:rsid w:val="00F0006C"/>
    <w:rsid w:val="00F000DA"/>
    <w:rsid w:val="00F00A2F"/>
    <w:rsid w:val="00F0403A"/>
    <w:rsid w:val="00F0578D"/>
    <w:rsid w:val="00F10B55"/>
    <w:rsid w:val="00F13C04"/>
    <w:rsid w:val="00F15398"/>
    <w:rsid w:val="00F17BE7"/>
    <w:rsid w:val="00F23A40"/>
    <w:rsid w:val="00F26728"/>
    <w:rsid w:val="00F30D53"/>
    <w:rsid w:val="00F32B42"/>
    <w:rsid w:val="00F3715C"/>
    <w:rsid w:val="00F4388C"/>
    <w:rsid w:val="00F44ACB"/>
    <w:rsid w:val="00F44E19"/>
    <w:rsid w:val="00F50FC5"/>
    <w:rsid w:val="00F51160"/>
    <w:rsid w:val="00F52453"/>
    <w:rsid w:val="00F52774"/>
    <w:rsid w:val="00F555E6"/>
    <w:rsid w:val="00F5723D"/>
    <w:rsid w:val="00F57646"/>
    <w:rsid w:val="00F6557D"/>
    <w:rsid w:val="00F670E3"/>
    <w:rsid w:val="00F70F92"/>
    <w:rsid w:val="00F7110F"/>
    <w:rsid w:val="00F75B85"/>
    <w:rsid w:val="00F76A1D"/>
    <w:rsid w:val="00F77342"/>
    <w:rsid w:val="00F839AC"/>
    <w:rsid w:val="00F86DD4"/>
    <w:rsid w:val="00F91DCA"/>
    <w:rsid w:val="00F93BC7"/>
    <w:rsid w:val="00F94604"/>
    <w:rsid w:val="00F948E5"/>
    <w:rsid w:val="00F975C0"/>
    <w:rsid w:val="00FA378F"/>
    <w:rsid w:val="00FA39CF"/>
    <w:rsid w:val="00FA4BA2"/>
    <w:rsid w:val="00FA6D24"/>
    <w:rsid w:val="00FB4F5A"/>
    <w:rsid w:val="00FB5FB7"/>
    <w:rsid w:val="00FB612A"/>
    <w:rsid w:val="00FB6ABB"/>
    <w:rsid w:val="00FB6D26"/>
    <w:rsid w:val="00FB7A45"/>
    <w:rsid w:val="00FC1BC1"/>
    <w:rsid w:val="00FC2B86"/>
    <w:rsid w:val="00FC380B"/>
    <w:rsid w:val="00FC4CD2"/>
    <w:rsid w:val="00FC5586"/>
    <w:rsid w:val="00FC6E07"/>
    <w:rsid w:val="00FC748C"/>
    <w:rsid w:val="00FD14F8"/>
    <w:rsid w:val="00FD1FD9"/>
    <w:rsid w:val="00FD297A"/>
    <w:rsid w:val="00FE03C3"/>
    <w:rsid w:val="00FE22AA"/>
    <w:rsid w:val="00FE4482"/>
    <w:rsid w:val="00FE611E"/>
    <w:rsid w:val="00FE643D"/>
    <w:rsid w:val="00FE7384"/>
    <w:rsid w:val="00FE79C1"/>
    <w:rsid w:val="00FE7E44"/>
    <w:rsid w:val="00FF069C"/>
    <w:rsid w:val="00FF1C62"/>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C022"/>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 w:type="character" w:styleId="Platzhaltertext">
    <w:name w:val="Placeholder Text"/>
    <w:basedOn w:val="Absatz-Standardschriftart"/>
    <w:uiPriority w:val="99"/>
    <w:semiHidden/>
    <w:rsid w:val="0057444D"/>
    <w:rPr>
      <w:color w:val="808080"/>
    </w:rPr>
  </w:style>
  <w:style w:type="character" w:styleId="NichtaufgelsteErwhnung">
    <w:name w:val="Unresolved Mention"/>
    <w:basedOn w:val="Absatz-Standardschriftart"/>
    <w:uiPriority w:val="99"/>
    <w:semiHidden/>
    <w:unhideWhenUsed/>
    <w:rsid w:val="00E10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C38DA-CAE6-44ED-9C13-18691804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5454</Words>
  <Characters>34366</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Evi Breunig</cp:lastModifiedBy>
  <cp:revision>5</cp:revision>
  <dcterms:created xsi:type="dcterms:W3CDTF">2019-03-28T21:34:00Z</dcterms:created>
  <dcterms:modified xsi:type="dcterms:W3CDTF">2019-03-28T22:34:00Z</dcterms:modified>
</cp:coreProperties>
</file>